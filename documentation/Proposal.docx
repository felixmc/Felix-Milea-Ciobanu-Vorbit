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87404369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8B29FE" w14:paraId="207CAA8B" w14:textId="77777777">
            <w:trPr>
              <w:trHeight w:val="2880"/>
              <w:jc w:val="center"/>
            </w:trPr>
            <w:tc>
              <w:tcPr>
                <w:tcW w:w="5000" w:type="pct"/>
              </w:tcPr>
              <w:p w14:paraId="434DF354" w14:textId="77777777" w:rsidR="008B29FE" w:rsidRDefault="008B29FE" w:rsidP="00472974">
                <w:pPr>
                  <w:pStyle w:val="NoSpacing"/>
                  <w:jc w:val="center"/>
                  <w:rPr>
                    <w:rFonts w:asciiTheme="majorHAnsi" w:eastAsiaTheme="majorEastAsia" w:hAnsiTheme="majorHAnsi" w:cstheme="majorBidi"/>
                    <w:caps/>
                  </w:rPr>
                </w:pPr>
              </w:p>
            </w:tc>
          </w:tr>
          <w:tr w:rsidR="008B29FE" w14:paraId="55FAF705" w14:textId="77777777" w:rsidTr="007302C0">
            <w:trPr>
              <w:trHeight w:val="2448"/>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69A765D8" w14:textId="20F5B90B" w:rsidR="008B29FE" w:rsidRDefault="00CA53BE" w:rsidP="00492EE7">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Vorbit</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Reddit</w:t>
                    </w:r>
                    <w:proofErr w:type="spellEnd"/>
                    <w:r>
                      <w:rPr>
                        <w:rFonts w:asciiTheme="majorHAnsi" w:eastAsiaTheme="majorEastAsia" w:hAnsiTheme="majorHAnsi" w:cstheme="majorBidi"/>
                        <w:sz w:val="80"/>
                        <w:szCs w:val="80"/>
                      </w:rPr>
                      <w:t xml:space="preserve"> Data Mining and Machine Learning Software</w:t>
                    </w:r>
                  </w:p>
                </w:tc>
              </w:sdtContent>
            </w:sdt>
          </w:tr>
          <w:tr w:rsidR="008B29FE" w14:paraId="075BC0E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7E355B5" w14:textId="77777777" w:rsidR="008B29FE" w:rsidRDefault="00472974" w:rsidP="00472974">
                    <w:pPr>
                      <w:pStyle w:val="NoSpacing"/>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Neumont</w:t>
                    </w:r>
                    <w:proofErr w:type="spellEnd"/>
                    <w:r>
                      <w:rPr>
                        <w:rFonts w:asciiTheme="majorHAnsi" w:eastAsiaTheme="majorEastAsia" w:hAnsiTheme="majorHAnsi" w:cstheme="majorBidi"/>
                        <w:sz w:val="44"/>
                        <w:szCs w:val="44"/>
                      </w:rPr>
                      <w:t xml:space="preserve"> University Capstone</w:t>
                    </w:r>
                  </w:p>
                </w:tc>
              </w:sdtContent>
            </w:sdt>
          </w:tr>
          <w:tr w:rsidR="008B29FE" w14:paraId="3C6585B8" w14:textId="77777777">
            <w:trPr>
              <w:trHeight w:val="360"/>
              <w:jc w:val="center"/>
            </w:trPr>
            <w:tc>
              <w:tcPr>
                <w:tcW w:w="5000" w:type="pct"/>
                <w:vAlign w:val="center"/>
              </w:tcPr>
              <w:p w14:paraId="6603D73F" w14:textId="77777777" w:rsidR="008B29FE" w:rsidRDefault="008B29FE">
                <w:pPr>
                  <w:pStyle w:val="NoSpacing"/>
                  <w:jc w:val="center"/>
                </w:pPr>
              </w:p>
            </w:tc>
          </w:tr>
          <w:tr w:rsidR="008B29FE" w14:paraId="14C45D3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1DC7CB06" w14:textId="77777777" w:rsidR="008B29FE" w:rsidRDefault="008B29FE">
                    <w:pPr>
                      <w:pStyle w:val="NoSpacing"/>
                      <w:jc w:val="center"/>
                      <w:rPr>
                        <w:b/>
                        <w:bCs/>
                      </w:rPr>
                    </w:pPr>
                    <w:r>
                      <w:rPr>
                        <w:b/>
                        <w:bCs/>
                      </w:rPr>
                      <w:t>Felix Milea-Ciobanu</w:t>
                    </w:r>
                  </w:p>
                </w:tc>
              </w:sdtContent>
            </w:sdt>
          </w:tr>
          <w:tr w:rsidR="008B29FE" w14:paraId="4D916C1C"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12-01T00:00:00Z">
                  <w:dateFormat w:val="MM/dd/yyyy"/>
                  <w:lid w:val="en-US"/>
                  <w:storeMappedDataAs w:val="dateTime"/>
                  <w:calendar w:val="gregorian"/>
                </w:date>
              </w:sdtPr>
              <w:sdtEndPr/>
              <w:sdtContent>
                <w:tc>
                  <w:tcPr>
                    <w:tcW w:w="5000" w:type="pct"/>
                    <w:vAlign w:val="center"/>
                  </w:tcPr>
                  <w:p w14:paraId="4C394ED0" w14:textId="66139B54" w:rsidR="008B29FE" w:rsidRDefault="00CA53BE" w:rsidP="00F206E5">
                    <w:pPr>
                      <w:pStyle w:val="NoSpacing"/>
                      <w:jc w:val="center"/>
                      <w:rPr>
                        <w:b/>
                        <w:bCs/>
                      </w:rPr>
                    </w:pPr>
                    <w:r>
                      <w:rPr>
                        <w:b/>
                        <w:bCs/>
                      </w:rPr>
                      <w:t>12/01/2013</w:t>
                    </w:r>
                  </w:p>
                </w:tc>
              </w:sdtContent>
            </w:sdt>
          </w:tr>
        </w:tbl>
        <w:p w14:paraId="5EED5340" w14:textId="77777777" w:rsidR="008B29FE" w:rsidRDefault="008B29FE"/>
        <w:p w14:paraId="519F995D" w14:textId="77777777" w:rsidR="008B29FE" w:rsidRDefault="008B29FE"/>
        <w:p w14:paraId="72CB59D3" w14:textId="77777777" w:rsidR="008B29FE" w:rsidRDefault="008B29FE"/>
        <w:tbl>
          <w:tblPr>
            <w:tblpPr w:leftFromText="187" w:rightFromText="187" w:vertAnchor="page" w:horzAnchor="page" w:tblpX="77" w:tblpY="12362"/>
            <w:tblW w:w="5000" w:type="pct"/>
            <w:tblLook w:val="04A0" w:firstRow="1" w:lastRow="0" w:firstColumn="1" w:lastColumn="0" w:noHBand="0" w:noVBand="1"/>
          </w:tblPr>
          <w:tblGrid>
            <w:gridCol w:w="9576"/>
          </w:tblGrid>
          <w:tr w:rsidR="008B29FE" w14:paraId="44237FA5" w14:textId="77777777" w:rsidTr="008B29FE">
            <w:tc>
              <w:tcPr>
                <w:tcW w:w="5000" w:type="pct"/>
              </w:tcPr>
              <w:p w14:paraId="7E41FA12" w14:textId="77777777" w:rsidR="008B29FE" w:rsidRDefault="008B29FE" w:rsidP="008B29FE">
                <w:pPr>
                  <w:pStyle w:val="NoSpacing"/>
                </w:pPr>
              </w:p>
            </w:tc>
          </w:tr>
        </w:tbl>
        <w:p w14:paraId="20E4C791" w14:textId="77777777" w:rsidR="008B29FE" w:rsidRDefault="008B29FE">
          <w:r>
            <w:br w:type="page"/>
          </w:r>
        </w:p>
      </w:sdtContent>
    </w:sdt>
    <w:p w14:paraId="03C8CB5D" w14:textId="77777777" w:rsidR="008D5C01" w:rsidRDefault="00A50F9B" w:rsidP="004913B1">
      <w:pPr>
        <w:pStyle w:val="Title"/>
      </w:pPr>
      <w:r>
        <w:lastRenderedPageBreak/>
        <w:t>Project Success</w:t>
      </w:r>
    </w:p>
    <w:p w14:paraId="4E664ED0" w14:textId="070654F9" w:rsidR="00ED100D" w:rsidRDefault="003D3A7D" w:rsidP="000A01DE">
      <w:proofErr w:type="spellStart"/>
      <w:ins w:id="0" w:author="Felix" w:date="2013-12-01T13:28:00Z">
        <w:r>
          <w:t>Vorbit</w:t>
        </w:r>
      </w:ins>
      <w:proofErr w:type="spellEnd"/>
      <w:ins w:id="1" w:author="Felix" w:date="2013-12-01T16:00:00Z">
        <w:r>
          <w:t xml:space="preserve"> is a </w:t>
        </w:r>
      </w:ins>
      <w:ins w:id="2" w:author="Felix" w:date="2013-12-01T16:01:00Z">
        <w:r>
          <w:t>data mining and machine learning tool</w:t>
        </w:r>
      </w:ins>
      <w:r>
        <w:t xml:space="preserve"> </w:t>
      </w:r>
      <w:ins w:id="3" w:author="Felix" w:date="2013-12-01T16:01:00Z">
        <w:r>
          <w:t xml:space="preserve">for the social news website </w:t>
        </w:r>
        <w:proofErr w:type="spellStart"/>
        <w:r>
          <w:t>Reddit</w:t>
        </w:r>
      </w:ins>
      <w:proofErr w:type="spellEnd"/>
      <w:r>
        <w:t xml:space="preserve"> that provides its users with</w:t>
      </w:r>
      <w:r w:rsidR="00ED100D">
        <w:t xml:space="preserve"> two major features</w:t>
      </w:r>
      <w:r>
        <w:t xml:space="preserve">: first, the ability </w:t>
      </w:r>
      <w:r w:rsidR="00ED100D">
        <w:t>to gather</w:t>
      </w:r>
      <w:ins w:id="4" w:author="Felix" w:date="2013-12-01T16:04:00Z">
        <w:r w:rsidR="00ED100D">
          <w:t xml:space="preserve"> analytical data about user</w:t>
        </w:r>
      </w:ins>
      <w:r w:rsidR="00F05CEF">
        <w:t xml:space="preserve"> posting</w:t>
      </w:r>
      <w:ins w:id="5" w:author="Felix" w:date="2013-12-01T16:04:00Z">
        <w:r w:rsidR="00ED100D">
          <w:t xml:space="preserve"> behavior o</w:t>
        </w:r>
      </w:ins>
      <w:ins w:id="6" w:author="Felix" w:date="2013-12-01T16:10:00Z">
        <w:r w:rsidR="00ED100D">
          <w:t>n</w:t>
        </w:r>
      </w:ins>
      <w:ins w:id="7" w:author="Felix" w:date="2013-12-01T16:04:00Z">
        <w:r w:rsidR="00ED100D">
          <w:t xml:space="preserve"> specific segments of </w:t>
        </w:r>
        <w:proofErr w:type="spellStart"/>
        <w:r w:rsidR="00ED100D">
          <w:t>Reddit</w:t>
        </w:r>
      </w:ins>
      <w:proofErr w:type="spellEnd"/>
      <w:r w:rsidR="00F272A1">
        <w:t>; secondly</w:t>
      </w:r>
      <w:r>
        <w:t>,</w:t>
      </w:r>
      <w:r w:rsidR="00F272A1">
        <w:t xml:space="preserve"> to make automated posts to </w:t>
      </w:r>
      <w:proofErr w:type="spellStart"/>
      <w:r w:rsidR="00F272A1">
        <w:t>Reddit</w:t>
      </w:r>
      <w:proofErr w:type="spellEnd"/>
      <w:r w:rsidR="00F272A1">
        <w:t xml:space="preserve"> using </w:t>
      </w:r>
      <w:r w:rsidR="004D1267">
        <w:t>machine learning bots that learn from the gathered data</w:t>
      </w:r>
      <w:r w:rsidR="00F272A1">
        <w:t xml:space="preserve">. These features are especially useful to </w:t>
      </w:r>
      <w:proofErr w:type="spellStart"/>
      <w:r w:rsidR="00F272A1">
        <w:t>Reddit</w:t>
      </w:r>
      <w:proofErr w:type="spellEnd"/>
      <w:r w:rsidR="00F272A1">
        <w:t xml:space="preserve"> moderators, who already use an array of tools to perform similar functions on the </w:t>
      </w:r>
      <w:proofErr w:type="spellStart"/>
      <w:r w:rsidR="00F272A1">
        <w:t>subreddits</w:t>
      </w:r>
      <w:proofErr w:type="spellEnd"/>
      <w:r w:rsidR="00F272A1">
        <w:t xml:space="preserve"> they manage.</w:t>
      </w:r>
    </w:p>
    <w:p w14:paraId="1F3D4564" w14:textId="471B8D3E" w:rsidR="00AB0A75" w:rsidRDefault="003D3A7D" w:rsidP="00F272A1">
      <w:r>
        <w:t>The data mining component allows the user to store the mined data into modular</w:t>
      </w:r>
      <w:ins w:id="8" w:author="Felix" w:date="2013-12-01T16:04:00Z">
        <w:r>
          <w:t xml:space="preserve"> data sets</w:t>
        </w:r>
      </w:ins>
      <w:r>
        <w:t xml:space="preserve"> that can be easily exported outside of the application</w:t>
      </w:r>
      <w:ins w:id="9" w:author="Felix" w:date="2013-12-01T16:04:00Z">
        <w:r>
          <w:t>.</w:t>
        </w:r>
      </w:ins>
      <w:r>
        <w:t xml:space="preserve"> </w:t>
      </w:r>
      <w:proofErr w:type="spellStart"/>
      <w:r>
        <w:t>Vorbit’s</w:t>
      </w:r>
      <w:proofErr w:type="spellEnd"/>
      <w:r>
        <w:t xml:space="preserve"> wide range of configuration options allows</w:t>
      </w:r>
      <w:r w:rsidR="00AB0A75">
        <w:t xml:space="preserve"> users to gather very specific, comprehensive data. Similarly, the machine learning component can be configured to behave in very specific ways</w:t>
      </w:r>
      <w:r w:rsidR="00F05CEF">
        <w:t xml:space="preserve"> and to post content that is indistinguishable from that authored by a human.</w:t>
      </w:r>
    </w:p>
    <w:p w14:paraId="24BE9735" w14:textId="47563024" w:rsidR="00A50F9B" w:rsidRDefault="00AB0A75" w:rsidP="00F05CEF">
      <w:r>
        <w:t xml:space="preserve">With </w:t>
      </w:r>
      <w:proofErr w:type="spellStart"/>
      <w:r>
        <w:t>Vorbit</w:t>
      </w:r>
      <w:proofErr w:type="spellEnd"/>
      <w:r>
        <w:t xml:space="preserve">, </w:t>
      </w:r>
      <w:proofErr w:type="spellStart"/>
      <w:r>
        <w:t>Reddit</w:t>
      </w:r>
      <w:proofErr w:type="spellEnd"/>
      <w:r>
        <w:t xml:space="preserve"> moderators can learn about their communities and manage automated posting tasks all from one application. Its </w:t>
      </w:r>
      <w:r w:rsidR="003D3A7D">
        <w:t>wide range of configuration options,</w:t>
      </w:r>
      <w:r w:rsidR="00F272A1">
        <w:t xml:space="preserve"> ease of use, and </w:t>
      </w:r>
      <w:r w:rsidR="00F05CEF">
        <w:t>advanced features</w:t>
      </w:r>
      <w:r w:rsidR="003D3A7D">
        <w:t xml:space="preserve"> make</w:t>
      </w:r>
      <w:r w:rsidR="00F05CEF">
        <w:t>s</w:t>
      </w:r>
      <w:r w:rsidR="003D3A7D">
        <w:t xml:space="preserve"> it the tool of choice for </w:t>
      </w:r>
      <w:proofErr w:type="spellStart"/>
      <w:r w:rsidR="003D3A7D">
        <w:t>Reddit</w:t>
      </w:r>
      <w:proofErr w:type="spellEnd"/>
      <w:r w:rsidR="003D3A7D">
        <w:t xml:space="preserve"> moderators and </w:t>
      </w:r>
      <w:r w:rsidR="00F05CEF">
        <w:t>hobbyists</w:t>
      </w:r>
      <w:r>
        <w:t xml:space="preserve"> alike</w:t>
      </w:r>
      <w:r w:rsidR="00F05CEF">
        <w:t>.</w:t>
      </w:r>
    </w:p>
    <w:p w14:paraId="3EBB8460" w14:textId="77777777" w:rsidR="003C7A2A" w:rsidRDefault="003C7A2A" w:rsidP="003C7A2A"/>
    <w:p w14:paraId="3AD23296" w14:textId="77777777" w:rsidR="003C7A2A" w:rsidRDefault="003C7A2A" w:rsidP="003C7A2A"/>
    <w:p w14:paraId="2CEB8AEC" w14:textId="77777777" w:rsidR="003C7A2A" w:rsidRDefault="003C7A2A" w:rsidP="003C7A2A"/>
    <w:p w14:paraId="633D3ED2" w14:textId="77777777" w:rsidR="003C7A2A" w:rsidRDefault="003C7A2A" w:rsidP="003C7A2A"/>
    <w:p w14:paraId="3F9FFC3E" w14:textId="77777777" w:rsidR="003C7A2A" w:rsidRDefault="003C7A2A" w:rsidP="003C7A2A"/>
    <w:p w14:paraId="779CBD52" w14:textId="77777777" w:rsidR="003C7A2A" w:rsidRDefault="003C7A2A" w:rsidP="003C7A2A"/>
    <w:p w14:paraId="5317FB15" w14:textId="77777777" w:rsidR="003C7A2A" w:rsidRDefault="003C7A2A" w:rsidP="003C7A2A"/>
    <w:p w14:paraId="5A083E0D" w14:textId="77777777" w:rsidR="003C7A2A" w:rsidRDefault="003C7A2A" w:rsidP="003C7A2A"/>
    <w:p w14:paraId="0941685F" w14:textId="77777777" w:rsidR="003C7A2A" w:rsidRDefault="003C7A2A" w:rsidP="003C7A2A"/>
    <w:p w14:paraId="1963836C" w14:textId="77777777" w:rsidR="003C7A2A" w:rsidRDefault="003C7A2A" w:rsidP="003C7A2A"/>
    <w:p w14:paraId="036F3F57" w14:textId="77777777" w:rsidR="00AD2898" w:rsidRDefault="00AD2898" w:rsidP="003C7A2A">
      <w:pPr>
        <w:rPr>
          <w:ins w:id="10" w:author="Felix" w:date="2013-12-01T16:20:00Z"/>
        </w:rPr>
      </w:pPr>
    </w:p>
    <w:p w14:paraId="1F68E25F" w14:textId="77777777" w:rsidR="00CA7F87" w:rsidRDefault="00CA7F87" w:rsidP="003C7A2A">
      <w:pPr>
        <w:rPr>
          <w:ins w:id="11" w:author="Felix" w:date="2013-12-01T16:20:00Z"/>
        </w:rPr>
      </w:pPr>
    </w:p>
    <w:p w14:paraId="15C107F8" w14:textId="77777777" w:rsidR="00CA7F87" w:rsidRDefault="00CA7F87" w:rsidP="003C7A2A"/>
    <w:p w14:paraId="63167583" w14:textId="77777777" w:rsidR="00291067" w:rsidRDefault="00291067" w:rsidP="003C7A2A">
      <w:pPr>
        <w:rPr>
          <w:ins w:id="12" w:author="Felix" w:date="2013-12-01T16:20:00Z"/>
        </w:rPr>
      </w:pPr>
    </w:p>
    <w:p w14:paraId="19B576A4" w14:textId="77777777" w:rsidR="00356BC3" w:rsidRDefault="00A50F9B" w:rsidP="004913B1">
      <w:pPr>
        <w:pStyle w:val="Title"/>
      </w:pPr>
      <w:r>
        <w:lastRenderedPageBreak/>
        <w:t>Target Users</w:t>
      </w:r>
    </w:p>
    <w:p w14:paraId="33AF8542" w14:textId="204837CD" w:rsidR="003C7A2A" w:rsidDel="00D91A7F" w:rsidRDefault="004E7607" w:rsidP="003C7A2A">
      <w:pPr>
        <w:rPr>
          <w:del w:id="13" w:author="Felix" w:date="2013-12-01T18:01:00Z"/>
        </w:rPr>
      </w:pPr>
      <w:proofErr w:type="spellStart"/>
      <w:ins w:id="14" w:author="Felix" w:date="2013-11-30T22:27:00Z">
        <w:r>
          <w:t>Vorbit</w:t>
        </w:r>
      </w:ins>
      <w:proofErr w:type="spellEnd"/>
      <w:r>
        <w:t xml:space="preserve"> targets </w:t>
      </w:r>
      <w:ins w:id="15" w:author="Felix" w:date="2013-12-01T17:40:00Z">
        <w:r>
          <w:t xml:space="preserve">technically oriented </w:t>
        </w:r>
      </w:ins>
      <w:proofErr w:type="spellStart"/>
      <w:r>
        <w:t>Reddit</w:t>
      </w:r>
      <w:proofErr w:type="spellEnd"/>
      <w:r>
        <w:t xml:space="preserve"> users, specifically </w:t>
      </w:r>
      <w:proofErr w:type="spellStart"/>
      <w:r>
        <w:t>subreddit</w:t>
      </w:r>
      <w:proofErr w:type="spellEnd"/>
      <w:r>
        <w:t xml:space="preserve"> (user-managed sub-community on the site) moderators, who already use an array of tools to gather analytical data about the communities they manage and bots to automate many moderation tasks. A</w:t>
      </w:r>
      <w:r w:rsidR="00F15A00">
        <w:t xml:space="preserve"> </w:t>
      </w:r>
      <w:r>
        <w:t xml:space="preserve">typical moderator will be interested in monitoring user posting behavior in their community and compare it with that of other segments of the site. </w:t>
      </w:r>
      <w:proofErr w:type="spellStart"/>
      <w:r>
        <w:t>Vorbit’s</w:t>
      </w:r>
      <w:proofErr w:type="spellEnd"/>
      <w:r>
        <w:t xml:space="preserve"> machine learning component provides moderators with the advantage of posting automated messages in reply to posts in their community that are indistinguishable from those composed by a human moderator.</w:t>
      </w:r>
    </w:p>
    <w:p w14:paraId="6F97F3D7" w14:textId="77777777" w:rsidR="003C7A2A" w:rsidRDefault="003C7A2A" w:rsidP="003C7A2A"/>
    <w:p w14:paraId="33726828" w14:textId="15595CC2" w:rsidR="003C7A2A" w:rsidRDefault="004E7607" w:rsidP="003C7A2A">
      <w:r>
        <w:t xml:space="preserve">Alternatively, technically oriented </w:t>
      </w:r>
      <w:proofErr w:type="spellStart"/>
      <w:r>
        <w:t>Reddit</w:t>
      </w:r>
      <w:proofErr w:type="spellEnd"/>
      <w:r>
        <w:t xml:space="preserve"> users can use</w:t>
      </w:r>
      <w:r w:rsidR="00F15A00">
        <w:t xml:space="preserve"> </w:t>
      </w:r>
      <w:proofErr w:type="spellStart"/>
      <w:r w:rsidR="00F15A00">
        <w:t>Vorbit’s</w:t>
      </w:r>
      <w:proofErr w:type="spellEnd"/>
      <w:r>
        <w:t xml:space="preserve"> machine learning component to automatically generate comments to posts on the site that emulate those made by real users for the purpose of gaining </w:t>
      </w:r>
      <w:r w:rsidR="00F15A00">
        <w:t>karma (a point system used to measure the quality of a user’s content) on the site.</w:t>
      </w:r>
    </w:p>
    <w:p w14:paraId="4712937C" w14:textId="77777777" w:rsidR="003C7A2A" w:rsidRDefault="003C7A2A" w:rsidP="003C7A2A"/>
    <w:p w14:paraId="2EB0C46E" w14:textId="77777777" w:rsidR="003C7A2A" w:rsidRDefault="003C7A2A" w:rsidP="003C7A2A"/>
    <w:p w14:paraId="4E6C7545" w14:textId="77777777" w:rsidR="003C7A2A" w:rsidRDefault="003C7A2A" w:rsidP="003C7A2A"/>
    <w:p w14:paraId="31DBB295" w14:textId="77777777" w:rsidR="003C7A2A" w:rsidRDefault="003C7A2A" w:rsidP="003C7A2A"/>
    <w:p w14:paraId="545EC1CA" w14:textId="77777777" w:rsidR="003C7A2A" w:rsidRDefault="003C7A2A" w:rsidP="003C7A2A"/>
    <w:p w14:paraId="523D3D0C" w14:textId="77777777" w:rsidR="003C7A2A" w:rsidRDefault="003C7A2A" w:rsidP="003C7A2A"/>
    <w:p w14:paraId="125BC6F6" w14:textId="77777777" w:rsidR="003C7A2A" w:rsidRDefault="003C7A2A" w:rsidP="003C7A2A"/>
    <w:p w14:paraId="65EC776C" w14:textId="77777777" w:rsidR="003C7A2A" w:rsidRDefault="003C7A2A" w:rsidP="003C7A2A"/>
    <w:p w14:paraId="2F3D3BB8" w14:textId="77777777" w:rsidR="00AA63B9" w:rsidRDefault="00AA63B9" w:rsidP="003C7A2A"/>
    <w:p w14:paraId="3BAE62F2" w14:textId="77777777" w:rsidR="003C7A2A" w:rsidRDefault="003C7A2A" w:rsidP="003C7A2A"/>
    <w:p w14:paraId="2C16A94B" w14:textId="77777777" w:rsidR="003C7A2A" w:rsidRDefault="003C7A2A" w:rsidP="003C7A2A">
      <w:pPr>
        <w:rPr>
          <w:ins w:id="16" w:author="Felix" w:date="2013-12-01T18:06:00Z"/>
        </w:rPr>
      </w:pPr>
    </w:p>
    <w:p w14:paraId="24F409FD" w14:textId="77777777" w:rsidR="00D91A7F" w:rsidRDefault="00D91A7F" w:rsidP="003C7A2A">
      <w:pPr>
        <w:rPr>
          <w:ins w:id="17" w:author="Felix" w:date="2013-12-01T18:06:00Z"/>
        </w:rPr>
      </w:pPr>
    </w:p>
    <w:p w14:paraId="412FFC89" w14:textId="77777777" w:rsidR="00D91A7F" w:rsidRDefault="00D91A7F" w:rsidP="003C7A2A"/>
    <w:p w14:paraId="7C6971BE" w14:textId="77777777" w:rsidR="003C7A2A" w:rsidRDefault="003C7A2A" w:rsidP="003C7A2A"/>
    <w:p w14:paraId="06AC0C05" w14:textId="77777777" w:rsidR="00D33BB0" w:rsidRDefault="00D33BB0" w:rsidP="002064AE"/>
    <w:p w14:paraId="2E6E3DAF" w14:textId="77777777" w:rsidR="003C7A2A" w:rsidRDefault="003C7A2A" w:rsidP="002064AE"/>
    <w:p w14:paraId="5DDD92F8" w14:textId="77777777" w:rsidR="00AD2898" w:rsidRPr="00AD2898" w:rsidDel="0059104E" w:rsidRDefault="00AD2898" w:rsidP="00AD2898">
      <w:pPr>
        <w:rPr>
          <w:del w:id="18" w:author="Felix" w:date="2013-12-01T17:55:00Z"/>
        </w:rPr>
      </w:pPr>
    </w:p>
    <w:p w14:paraId="5641360B" w14:textId="77777777" w:rsidR="003C7A2A" w:rsidDel="0059104E" w:rsidRDefault="003C7A2A" w:rsidP="003C7A2A">
      <w:pPr>
        <w:rPr>
          <w:del w:id="19" w:author="Felix" w:date="2013-12-01T17:55:00Z"/>
        </w:rPr>
      </w:pPr>
    </w:p>
    <w:p w14:paraId="1EC32B2D" w14:textId="77777777" w:rsidR="003C7A2A" w:rsidDel="0059104E" w:rsidRDefault="003C7A2A" w:rsidP="003C7A2A">
      <w:pPr>
        <w:rPr>
          <w:del w:id="20" w:author="Felix" w:date="2013-12-01T17:55:00Z"/>
        </w:rPr>
      </w:pPr>
    </w:p>
    <w:p w14:paraId="405C1565" w14:textId="77777777" w:rsidR="003C7A2A" w:rsidDel="0059104E" w:rsidRDefault="003C7A2A" w:rsidP="003C7A2A">
      <w:pPr>
        <w:rPr>
          <w:del w:id="21" w:author="Felix" w:date="2013-12-01T17:55:00Z"/>
        </w:rPr>
      </w:pPr>
    </w:p>
    <w:p w14:paraId="27AD9870" w14:textId="77777777" w:rsidR="00A50F9B" w:rsidRPr="00A50F9B" w:rsidDel="0059104E" w:rsidRDefault="00A50F9B" w:rsidP="003C7A2A">
      <w:pPr>
        <w:rPr>
          <w:del w:id="22" w:author="Felix" w:date="2013-12-01T17:55:00Z"/>
        </w:rPr>
      </w:pPr>
    </w:p>
    <w:p w14:paraId="49BDC4DF" w14:textId="77777777" w:rsidR="00356BC3" w:rsidRDefault="00A50F9B" w:rsidP="004913B1">
      <w:pPr>
        <w:pStyle w:val="Title"/>
      </w:pPr>
      <w:r>
        <w:t>Project Backlog</w:t>
      </w:r>
    </w:p>
    <w:p w14:paraId="65722F2D" w14:textId="5EA059AD" w:rsidR="007F4BB3" w:rsidRDefault="007F4BB3" w:rsidP="00C354B9">
      <w:pPr>
        <w:pStyle w:val="Heading2"/>
        <w:rPr>
          <w:ins w:id="23" w:author="Felix" w:date="2013-12-01T18:32:00Z"/>
        </w:rPr>
      </w:pPr>
      <w:ins w:id="24" w:author="Felix" w:date="2013-12-01T18:32:00Z">
        <w:r>
          <w:lastRenderedPageBreak/>
          <w:t>Data Mining Component</w:t>
        </w:r>
      </w:ins>
      <w:ins w:id="25" w:author="Felix" w:date="2013-12-01T18:33:00Z">
        <w:r w:rsidR="001B01AC">
          <w:t xml:space="preserve"> User Stories</w:t>
        </w:r>
      </w:ins>
    </w:p>
    <w:p w14:paraId="60B7041B" w14:textId="302D456F" w:rsidR="007F4BB3" w:rsidRDefault="00A71D21" w:rsidP="00152D20">
      <w:pPr>
        <w:pStyle w:val="Heading5"/>
        <w:ind w:firstLine="720"/>
        <w:rPr>
          <w:ins w:id="26" w:author="Felix" w:date="2013-12-01T19:52:00Z"/>
        </w:rPr>
      </w:pPr>
      <w:ins w:id="27" w:author="Felix" w:date="2013-12-01T19:51:00Z">
        <w:r>
          <w:t>The user can increase the number of processes used by a data mining task.</w:t>
        </w:r>
      </w:ins>
    </w:p>
    <w:p w14:paraId="1A1B8C7F" w14:textId="62D8879F" w:rsidR="00A71D21" w:rsidRPr="00A71D21" w:rsidRDefault="00A71D21" w:rsidP="00152D20">
      <w:pPr>
        <w:pStyle w:val="Heading6"/>
        <w:numPr>
          <w:ilvl w:val="0"/>
          <w:numId w:val="4"/>
        </w:numPr>
        <w:rPr>
          <w:ins w:id="28" w:author="Felix" w:date="2013-12-01T18:32:00Z"/>
        </w:rPr>
      </w:pPr>
      <w:ins w:id="29" w:author="Felix" w:date="2013-12-01T19:52:00Z">
        <w:r>
          <w:t>User will be notified that the action was successful or not.</w:t>
        </w:r>
      </w:ins>
    </w:p>
    <w:p w14:paraId="63C2931D" w14:textId="50689802" w:rsidR="00A71D21" w:rsidRDefault="00A71D21" w:rsidP="00152D20">
      <w:pPr>
        <w:pStyle w:val="Heading5"/>
        <w:ind w:left="720"/>
        <w:rPr>
          <w:ins w:id="30" w:author="Felix" w:date="2013-12-01T19:55:00Z"/>
        </w:rPr>
      </w:pPr>
      <w:ins w:id="31" w:author="Felix" w:date="2013-12-01T19:54:00Z">
        <w:r>
          <w:t>The user can sort the data currently collected by the mining task.</w:t>
        </w:r>
      </w:ins>
    </w:p>
    <w:p w14:paraId="5A53AEAD" w14:textId="7A889D96" w:rsidR="00A71D21" w:rsidRPr="00A71D21" w:rsidRDefault="00A71D21" w:rsidP="00152D20">
      <w:pPr>
        <w:pStyle w:val="Heading6"/>
        <w:numPr>
          <w:ilvl w:val="0"/>
          <w:numId w:val="3"/>
        </w:numPr>
        <w:rPr>
          <w:ins w:id="32" w:author="Felix" w:date="2013-12-01T19:54:00Z"/>
        </w:rPr>
      </w:pPr>
      <w:ins w:id="33" w:author="Felix" w:date="2013-12-01T19:55:00Z">
        <w:r>
          <w:t>User is presented with a table representation of sorted data.</w:t>
        </w:r>
      </w:ins>
    </w:p>
    <w:p w14:paraId="5865E670" w14:textId="56571C57" w:rsidR="00A71D21" w:rsidRDefault="00A71D21" w:rsidP="00152D20">
      <w:pPr>
        <w:pStyle w:val="Heading5"/>
        <w:ind w:left="720"/>
        <w:rPr>
          <w:ins w:id="34" w:author="Felix" w:date="2013-12-01T19:55:00Z"/>
        </w:rPr>
      </w:pPr>
      <w:ins w:id="35" w:author="Felix" w:date="2013-12-01T19:54:00Z">
        <w:r>
          <w:t>The user can filter the data currently collected by the mining task.</w:t>
        </w:r>
      </w:ins>
    </w:p>
    <w:p w14:paraId="78FBB2F6" w14:textId="59DDDB91" w:rsidR="00A71D21" w:rsidRDefault="00A71D21" w:rsidP="00152D20">
      <w:pPr>
        <w:pStyle w:val="Heading6"/>
        <w:numPr>
          <w:ilvl w:val="0"/>
          <w:numId w:val="3"/>
        </w:numPr>
      </w:pPr>
      <w:ins w:id="36" w:author="Felix" w:date="2013-12-01T19:55:00Z">
        <w:r>
          <w:t>User is presented with a table representation of filtered data.</w:t>
        </w:r>
      </w:ins>
    </w:p>
    <w:p w14:paraId="583FC7B0" w14:textId="25333EAC" w:rsidR="00AA63B9" w:rsidRDefault="00AA63B9" w:rsidP="00AA63B9">
      <w:pPr>
        <w:pStyle w:val="Heading5"/>
        <w:ind w:left="720"/>
        <w:rPr>
          <w:ins w:id="37" w:author="Felix" w:date="2013-12-01T19:55:00Z"/>
        </w:rPr>
      </w:pPr>
      <w:ins w:id="38" w:author="Felix" w:date="2013-12-01T19:54:00Z">
        <w:r>
          <w:t xml:space="preserve">The user can </w:t>
        </w:r>
      </w:ins>
      <w:r>
        <w:t>export mined data outside of the application</w:t>
      </w:r>
      <w:ins w:id="39" w:author="Felix" w:date="2013-12-01T19:54:00Z">
        <w:r>
          <w:t>.</w:t>
        </w:r>
      </w:ins>
    </w:p>
    <w:p w14:paraId="21DC7DF6" w14:textId="64693206" w:rsidR="00AA63B9" w:rsidRPr="00A71D21" w:rsidRDefault="00AA63B9" w:rsidP="00AA63B9">
      <w:pPr>
        <w:pStyle w:val="Heading6"/>
        <w:numPr>
          <w:ilvl w:val="0"/>
          <w:numId w:val="3"/>
        </w:numPr>
        <w:rPr>
          <w:ins w:id="40" w:author="Felix" w:date="2013-12-01T19:55:00Z"/>
        </w:rPr>
      </w:pPr>
      <w:ins w:id="41" w:author="Felix" w:date="2013-12-01T19:52:00Z">
        <w:r>
          <w:t>User will be notified that the action was successful or not</w:t>
        </w:r>
      </w:ins>
      <w:ins w:id="42" w:author="Felix" w:date="2013-12-01T19:55:00Z">
        <w:r>
          <w:t>.</w:t>
        </w:r>
      </w:ins>
    </w:p>
    <w:p w14:paraId="4B8F6B23" w14:textId="77777777" w:rsidR="00AA63B9" w:rsidRDefault="00AA63B9" w:rsidP="00C354B9">
      <w:pPr>
        <w:pStyle w:val="Heading2"/>
      </w:pPr>
    </w:p>
    <w:p w14:paraId="10368418" w14:textId="3A92B027" w:rsidR="00632E5E" w:rsidRPr="00700785" w:rsidDel="00B47C54" w:rsidRDefault="007F4BB3" w:rsidP="00C354B9">
      <w:pPr>
        <w:pStyle w:val="Heading2"/>
        <w:rPr>
          <w:del w:id="43" w:author="Felix" w:date="2013-12-01T18:19:00Z"/>
        </w:rPr>
      </w:pPr>
      <w:ins w:id="44" w:author="Felix" w:date="2013-12-01T18:32:00Z">
        <w:r>
          <w:t>Machine Learning Component</w:t>
        </w:r>
      </w:ins>
      <w:ins w:id="45" w:author="Felix" w:date="2013-12-01T18:33:00Z">
        <w:r w:rsidR="001B01AC">
          <w:t xml:space="preserve"> User Stories</w:t>
        </w:r>
      </w:ins>
      <w:del w:id="46" w:author="Felix" w:date="2013-12-01T18:19:00Z">
        <w:r w:rsidR="00632E5E" w:rsidDel="00B47C54">
          <w:delText>The following user stories are colo</w:delText>
        </w:r>
        <w:r w:rsidR="00700785" w:rsidDel="00B47C54">
          <w:delText>r coded by priority as follows:</w:delText>
        </w:r>
      </w:del>
      <w:del w:id="47" w:author="Felix" w:date="2013-11-30T22:33:00Z">
        <w:r w:rsidR="00700785" w:rsidDel="00900292">
          <w:tab/>
        </w:r>
        <w:r w:rsidR="00700785" w:rsidDel="00900292">
          <w:tab/>
        </w:r>
        <w:r w:rsidR="00700785" w:rsidDel="00900292">
          <w:rPr>
            <w:color w:val="FF0000"/>
          </w:rPr>
          <w:delText xml:space="preserve">High </w:delText>
        </w:r>
        <w:r w:rsidR="00632E5E" w:rsidDel="00900292">
          <w:rPr>
            <w:color w:val="FF0000"/>
          </w:rPr>
          <w:tab/>
        </w:r>
        <w:r w:rsidR="00632E5E" w:rsidRPr="00632E5E" w:rsidDel="00900292">
          <w:rPr>
            <w:color w:val="FFC000"/>
          </w:rPr>
          <w:delText>Intermediate</w:delText>
        </w:r>
        <w:r w:rsidR="00632E5E" w:rsidDel="00900292">
          <w:rPr>
            <w:color w:val="FF0000"/>
          </w:rPr>
          <w:tab/>
        </w:r>
        <w:r w:rsidR="00700785" w:rsidDel="00900292">
          <w:rPr>
            <w:color w:val="92D050"/>
          </w:rPr>
          <w:delText>Low</w:delText>
        </w:r>
      </w:del>
    </w:p>
    <w:p w14:paraId="16764179" w14:textId="31C51E7C" w:rsidR="003C7A2A" w:rsidRPr="00B47C54" w:rsidDel="00B47C54" w:rsidRDefault="00BB7F36">
      <w:pPr>
        <w:pStyle w:val="Heading2"/>
        <w:rPr>
          <w:del w:id="48" w:author="Felix" w:date="2013-12-01T18:18:00Z"/>
        </w:rPr>
        <w:pPrChange w:id="49" w:author="Felix" w:date="2013-12-01T18:32:00Z">
          <w:pPr>
            <w:pStyle w:val="ListParagraph"/>
            <w:numPr>
              <w:numId w:val="2"/>
            </w:numPr>
            <w:ind w:hanging="360"/>
          </w:pPr>
        </w:pPrChange>
      </w:pPr>
      <w:del w:id="50" w:author="Felix" w:date="2013-11-30T22:34:00Z">
        <w:r w:rsidRPr="0059104E" w:rsidDel="002F2068">
          <w:rPr>
            <w:color w:val="auto"/>
          </w:rPr>
          <w:delText>The user can</w:delText>
        </w:r>
      </w:del>
      <w:del w:id="51" w:author="Felix" w:date="2013-12-01T18:18:00Z">
        <w:r w:rsidRPr="0059104E" w:rsidDel="00B47C54">
          <w:rPr>
            <w:color w:val="auto"/>
          </w:rPr>
          <w:delText xml:space="preserve"> create and remove a data mining bot</w:delText>
        </w:r>
      </w:del>
    </w:p>
    <w:p w14:paraId="51BA6DA3" w14:textId="156C32DB" w:rsidR="00BB7F36" w:rsidRPr="00B47C54" w:rsidDel="00B47C54" w:rsidRDefault="00BB7F36">
      <w:pPr>
        <w:pStyle w:val="Heading2"/>
        <w:rPr>
          <w:del w:id="52" w:author="Felix" w:date="2013-12-01T18:18:00Z"/>
        </w:rPr>
        <w:pPrChange w:id="53" w:author="Felix" w:date="2013-12-01T18:32:00Z">
          <w:pPr>
            <w:pStyle w:val="ListParagraph"/>
            <w:numPr>
              <w:numId w:val="2"/>
            </w:numPr>
            <w:ind w:hanging="360"/>
          </w:pPr>
        </w:pPrChange>
      </w:pPr>
      <w:del w:id="54" w:author="Felix" w:date="2013-11-30T22:35:00Z">
        <w:r w:rsidRPr="00B47C54" w:rsidDel="002F2068">
          <w:rPr>
            <w:color w:val="auto"/>
          </w:rPr>
          <w:delText>The user</w:delText>
        </w:r>
      </w:del>
      <w:del w:id="55" w:author="Felix" w:date="2013-12-01T18:18:00Z">
        <w:r w:rsidRPr="00B47C54" w:rsidDel="00B47C54">
          <w:rPr>
            <w:color w:val="auto"/>
          </w:rPr>
          <w:delText xml:space="preserve"> can configure a data mining bot</w:delText>
        </w:r>
      </w:del>
    </w:p>
    <w:p w14:paraId="780CE645" w14:textId="499EFE39" w:rsidR="00BB7F36" w:rsidRPr="00B47C54" w:rsidDel="00B47C54" w:rsidRDefault="00BB7F36">
      <w:pPr>
        <w:pStyle w:val="Heading2"/>
        <w:rPr>
          <w:del w:id="56" w:author="Felix" w:date="2013-12-01T18:18:00Z"/>
        </w:rPr>
        <w:pPrChange w:id="57" w:author="Felix" w:date="2013-12-01T18:32:00Z">
          <w:pPr>
            <w:pStyle w:val="ListParagraph"/>
            <w:numPr>
              <w:numId w:val="2"/>
            </w:numPr>
            <w:ind w:hanging="360"/>
          </w:pPr>
        </w:pPrChange>
      </w:pPr>
      <w:del w:id="58" w:author="Felix" w:date="2013-11-30T22:35:00Z">
        <w:r w:rsidRPr="00B47C54" w:rsidDel="002F2068">
          <w:rPr>
            <w:color w:val="auto"/>
          </w:rPr>
          <w:delText>The user</w:delText>
        </w:r>
      </w:del>
      <w:del w:id="59" w:author="Felix" w:date="2013-12-01T18:18:00Z">
        <w:r w:rsidRPr="00B47C54" w:rsidDel="00B47C54">
          <w:rPr>
            <w:color w:val="auto"/>
          </w:rPr>
          <w:delText xml:space="preserve"> can start and stop a data mining bot</w:delText>
        </w:r>
      </w:del>
    </w:p>
    <w:p w14:paraId="21EAE007" w14:textId="57C96026" w:rsidR="00BB7F36" w:rsidRPr="00B47C54" w:rsidDel="00B47C54" w:rsidRDefault="00BB7F36">
      <w:pPr>
        <w:pStyle w:val="Heading2"/>
        <w:rPr>
          <w:del w:id="60" w:author="Felix" w:date="2013-12-01T18:18:00Z"/>
        </w:rPr>
        <w:pPrChange w:id="61" w:author="Felix" w:date="2013-12-01T18:32:00Z">
          <w:pPr>
            <w:pStyle w:val="ListParagraph"/>
            <w:numPr>
              <w:numId w:val="2"/>
            </w:numPr>
            <w:ind w:hanging="360"/>
          </w:pPr>
        </w:pPrChange>
      </w:pPr>
      <w:del w:id="62" w:author="Felix" w:date="2013-11-30T22:35:00Z">
        <w:r w:rsidRPr="00B47C54" w:rsidDel="002F2068">
          <w:rPr>
            <w:color w:val="auto"/>
          </w:rPr>
          <w:delText>The user</w:delText>
        </w:r>
      </w:del>
      <w:del w:id="63" w:author="Felix" w:date="2013-12-01T18:18:00Z">
        <w:r w:rsidRPr="00B47C54" w:rsidDel="00B47C54">
          <w:rPr>
            <w:color w:val="auto"/>
          </w:rPr>
          <w:delText xml:space="preserve"> can increase or decrease the number of processes a data mining bot is using</w:delText>
        </w:r>
      </w:del>
    </w:p>
    <w:p w14:paraId="4AA122DE" w14:textId="7ECD0EF7" w:rsidR="00BB7F36" w:rsidRPr="00B47C54" w:rsidDel="00B47C54" w:rsidRDefault="00BB7F36">
      <w:pPr>
        <w:pStyle w:val="Heading2"/>
        <w:rPr>
          <w:del w:id="64" w:author="Felix" w:date="2013-12-01T18:18:00Z"/>
        </w:rPr>
        <w:pPrChange w:id="65" w:author="Felix" w:date="2013-12-01T18:32:00Z">
          <w:pPr>
            <w:pStyle w:val="ListParagraph"/>
            <w:numPr>
              <w:numId w:val="2"/>
            </w:numPr>
            <w:ind w:hanging="360"/>
          </w:pPr>
        </w:pPrChange>
      </w:pPr>
      <w:del w:id="66" w:author="Felix" w:date="2013-11-30T22:35:00Z">
        <w:r w:rsidRPr="0059104E" w:rsidDel="002F2068">
          <w:rPr>
            <w:color w:val="auto"/>
          </w:rPr>
          <w:delText>The user</w:delText>
        </w:r>
      </w:del>
      <w:del w:id="67" w:author="Felix" w:date="2013-12-01T18:18:00Z">
        <w:r w:rsidRPr="0059104E" w:rsidDel="00B47C54">
          <w:rPr>
            <w:color w:val="auto"/>
          </w:rPr>
          <w:delText xml:space="preserve"> can monitor the status and activity of a data mining bot</w:delText>
        </w:r>
      </w:del>
    </w:p>
    <w:p w14:paraId="22C36C93" w14:textId="61B20F7B" w:rsidR="00632E5E" w:rsidRPr="00B47C54" w:rsidDel="00B47C54" w:rsidRDefault="00632E5E">
      <w:pPr>
        <w:pStyle w:val="Heading2"/>
        <w:rPr>
          <w:del w:id="68" w:author="Felix" w:date="2013-12-01T18:18:00Z"/>
        </w:rPr>
        <w:pPrChange w:id="69" w:author="Felix" w:date="2013-12-01T18:32:00Z">
          <w:pPr>
            <w:pStyle w:val="ListParagraph"/>
            <w:numPr>
              <w:numId w:val="2"/>
            </w:numPr>
            <w:ind w:hanging="360"/>
          </w:pPr>
        </w:pPrChange>
      </w:pPr>
      <w:del w:id="70" w:author="Felix" w:date="2013-11-30T22:35:00Z">
        <w:r w:rsidRPr="00B47C54" w:rsidDel="002F2068">
          <w:rPr>
            <w:color w:val="auto"/>
          </w:rPr>
          <w:delText>The user</w:delText>
        </w:r>
      </w:del>
      <w:del w:id="71" w:author="Felix" w:date="2013-12-01T18:18:00Z">
        <w:r w:rsidRPr="00B47C54" w:rsidDel="00B47C54">
          <w:rPr>
            <w:color w:val="auto"/>
          </w:rPr>
          <w:delText xml:space="preserve"> can view statistics about the behavior of a data mining bot</w:delText>
        </w:r>
      </w:del>
    </w:p>
    <w:p w14:paraId="3E2919A5" w14:textId="3E23163C" w:rsidR="00BB7F36" w:rsidRPr="00B47C54" w:rsidDel="00B47C54" w:rsidRDefault="00BB7F36">
      <w:pPr>
        <w:pStyle w:val="Heading2"/>
        <w:rPr>
          <w:del w:id="72" w:author="Felix" w:date="2013-12-01T18:18:00Z"/>
        </w:rPr>
        <w:pPrChange w:id="73" w:author="Felix" w:date="2013-12-01T18:32:00Z">
          <w:pPr>
            <w:pStyle w:val="ListParagraph"/>
            <w:numPr>
              <w:numId w:val="2"/>
            </w:numPr>
            <w:ind w:hanging="360"/>
          </w:pPr>
        </w:pPrChange>
      </w:pPr>
      <w:del w:id="74" w:author="Felix" w:date="2013-11-30T22:35:00Z">
        <w:r w:rsidRPr="00B47C54" w:rsidDel="0024488D">
          <w:rPr>
            <w:color w:val="auto"/>
          </w:rPr>
          <w:delText>The user</w:delText>
        </w:r>
      </w:del>
      <w:del w:id="75" w:author="Felix" w:date="2013-12-01T18:18:00Z">
        <w:r w:rsidRPr="00B47C54" w:rsidDel="00B47C54">
          <w:rPr>
            <w:color w:val="auto"/>
          </w:rPr>
          <w:delText xml:space="preserve"> can create and remove a machine learning bot</w:delText>
        </w:r>
      </w:del>
    </w:p>
    <w:p w14:paraId="49C9AB67" w14:textId="24989ECA" w:rsidR="00BB7F36" w:rsidRPr="00B47C54" w:rsidDel="00B47C54" w:rsidRDefault="00BB7F36">
      <w:pPr>
        <w:pStyle w:val="Heading2"/>
        <w:rPr>
          <w:del w:id="76" w:author="Felix" w:date="2013-12-01T18:18:00Z"/>
        </w:rPr>
        <w:pPrChange w:id="77" w:author="Felix" w:date="2013-12-01T18:32:00Z">
          <w:pPr>
            <w:pStyle w:val="ListParagraph"/>
            <w:numPr>
              <w:numId w:val="2"/>
            </w:numPr>
            <w:ind w:hanging="360"/>
          </w:pPr>
        </w:pPrChange>
      </w:pPr>
      <w:del w:id="78" w:author="Felix" w:date="2013-11-30T22:35:00Z">
        <w:r w:rsidRPr="00B47C54" w:rsidDel="0024488D">
          <w:rPr>
            <w:color w:val="auto"/>
          </w:rPr>
          <w:delText>The user</w:delText>
        </w:r>
      </w:del>
      <w:del w:id="79" w:author="Felix" w:date="2013-12-01T18:18:00Z">
        <w:r w:rsidRPr="00B47C54" w:rsidDel="00B47C54">
          <w:rPr>
            <w:color w:val="auto"/>
          </w:rPr>
          <w:delText xml:space="preserve"> can configure the data mining sets the machine learning bot will use</w:delText>
        </w:r>
      </w:del>
    </w:p>
    <w:p w14:paraId="58C16DCD" w14:textId="07FF4F15" w:rsidR="00BB7F36" w:rsidRPr="00B47C54" w:rsidDel="00B47C54" w:rsidRDefault="00BB7F36">
      <w:pPr>
        <w:pStyle w:val="Heading2"/>
        <w:rPr>
          <w:del w:id="80" w:author="Felix" w:date="2013-12-01T18:18:00Z"/>
        </w:rPr>
        <w:pPrChange w:id="81" w:author="Felix" w:date="2013-12-01T18:32:00Z">
          <w:pPr>
            <w:pStyle w:val="ListParagraph"/>
            <w:numPr>
              <w:numId w:val="2"/>
            </w:numPr>
            <w:ind w:hanging="360"/>
          </w:pPr>
        </w:pPrChange>
      </w:pPr>
      <w:del w:id="82" w:author="Felix" w:date="2013-11-30T22:35:00Z">
        <w:r w:rsidRPr="00B47C54" w:rsidDel="00E07CB5">
          <w:rPr>
            <w:color w:val="auto"/>
          </w:rPr>
          <w:delText>The user</w:delText>
        </w:r>
      </w:del>
      <w:del w:id="83" w:author="Felix" w:date="2013-12-01T18:18:00Z">
        <w:r w:rsidRPr="00B47C54" w:rsidDel="00B47C54">
          <w:rPr>
            <w:color w:val="auto"/>
          </w:rPr>
          <w:delText xml:space="preserve"> can provide a list of Reddit credentials for the bot to use for posting content</w:delText>
        </w:r>
      </w:del>
    </w:p>
    <w:p w14:paraId="0F9E3415" w14:textId="1879712B" w:rsidR="00BB7F36" w:rsidRPr="00B47C54" w:rsidDel="00B47C54" w:rsidRDefault="00BB7F36">
      <w:pPr>
        <w:pStyle w:val="Heading2"/>
        <w:rPr>
          <w:del w:id="84" w:author="Felix" w:date="2013-12-01T18:18:00Z"/>
        </w:rPr>
        <w:pPrChange w:id="85" w:author="Felix" w:date="2013-12-01T18:32:00Z">
          <w:pPr>
            <w:pStyle w:val="ListParagraph"/>
            <w:numPr>
              <w:numId w:val="2"/>
            </w:numPr>
            <w:ind w:hanging="360"/>
          </w:pPr>
        </w:pPrChange>
      </w:pPr>
      <w:del w:id="86" w:author="Felix" w:date="2013-11-30T22:35:00Z">
        <w:r w:rsidRPr="00B47C54" w:rsidDel="00E07CB5">
          <w:rPr>
            <w:color w:val="auto"/>
          </w:rPr>
          <w:delText>The user</w:delText>
        </w:r>
      </w:del>
      <w:del w:id="87" w:author="Felix" w:date="2013-12-01T18:18:00Z">
        <w:r w:rsidRPr="00B47C54" w:rsidDel="00B47C54">
          <w:rPr>
            <w:color w:val="auto"/>
          </w:rPr>
          <w:delText xml:space="preserve"> can configure the posting behavior of a machine learning bot</w:delText>
        </w:r>
      </w:del>
    </w:p>
    <w:p w14:paraId="4340BE9A" w14:textId="03081F4C" w:rsidR="00BB7F36" w:rsidRPr="00B47C54" w:rsidDel="00B47C54" w:rsidRDefault="00BB7F36">
      <w:pPr>
        <w:pStyle w:val="Heading2"/>
        <w:rPr>
          <w:del w:id="88" w:author="Felix" w:date="2013-12-01T18:18:00Z"/>
        </w:rPr>
        <w:pPrChange w:id="89" w:author="Felix" w:date="2013-12-01T18:32:00Z">
          <w:pPr>
            <w:pStyle w:val="ListParagraph"/>
            <w:numPr>
              <w:numId w:val="2"/>
            </w:numPr>
            <w:ind w:hanging="360"/>
          </w:pPr>
        </w:pPrChange>
      </w:pPr>
      <w:del w:id="90" w:author="Felix" w:date="2013-11-30T22:35:00Z">
        <w:r w:rsidRPr="00B47C54" w:rsidDel="00E07CB5">
          <w:rPr>
            <w:color w:val="auto"/>
          </w:rPr>
          <w:delText>The user</w:delText>
        </w:r>
      </w:del>
      <w:del w:id="91" w:author="Felix" w:date="2013-12-01T18:18:00Z">
        <w:r w:rsidRPr="00B47C54" w:rsidDel="00B47C54">
          <w:rPr>
            <w:color w:val="auto"/>
          </w:rPr>
          <w:delText xml:space="preserve"> can start and stop a machine learning bot</w:delText>
        </w:r>
      </w:del>
    </w:p>
    <w:p w14:paraId="25DD03E5" w14:textId="0A724865" w:rsidR="00BB7F36" w:rsidRPr="00B47C54" w:rsidDel="00B47C54" w:rsidRDefault="00BB7F36">
      <w:pPr>
        <w:pStyle w:val="Heading2"/>
        <w:rPr>
          <w:del w:id="92" w:author="Felix" w:date="2013-12-01T18:18:00Z"/>
        </w:rPr>
        <w:pPrChange w:id="93" w:author="Felix" w:date="2013-12-01T18:32:00Z">
          <w:pPr>
            <w:pStyle w:val="ListParagraph"/>
            <w:numPr>
              <w:numId w:val="2"/>
            </w:numPr>
            <w:ind w:hanging="360"/>
          </w:pPr>
        </w:pPrChange>
      </w:pPr>
      <w:del w:id="94" w:author="Felix" w:date="2013-11-30T22:35:00Z">
        <w:r w:rsidRPr="00B47C54" w:rsidDel="00E07CB5">
          <w:rPr>
            <w:color w:val="auto"/>
          </w:rPr>
          <w:delText>The user</w:delText>
        </w:r>
      </w:del>
      <w:del w:id="95" w:author="Felix" w:date="2013-12-01T18:18:00Z">
        <w:r w:rsidRPr="00B47C54" w:rsidDel="00B47C54">
          <w:rPr>
            <w:color w:val="auto"/>
          </w:rPr>
          <w:delText xml:space="preserve"> can monitor the status and activity of a machine learning bot</w:delText>
        </w:r>
      </w:del>
    </w:p>
    <w:p w14:paraId="2AEB3BE3" w14:textId="31391292" w:rsidR="00632E5E" w:rsidRPr="00B47C54" w:rsidDel="00B47C54" w:rsidRDefault="00632E5E">
      <w:pPr>
        <w:pStyle w:val="Heading2"/>
        <w:rPr>
          <w:del w:id="96" w:author="Felix" w:date="2013-12-01T18:18:00Z"/>
        </w:rPr>
        <w:pPrChange w:id="97" w:author="Felix" w:date="2013-12-01T18:32:00Z">
          <w:pPr>
            <w:pStyle w:val="ListParagraph"/>
            <w:numPr>
              <w:numId w:val="2"/>
            </w:numPr>
            <w:ind w:hanging="360"/>
          </w:pPr>
        </w:pPrChange>
      </w:pPr>
      <w:del w:id="98" w:author="Felix" w:date="2013-11-30T22:35:00Z">
        <w:r w:rsidRPr="0059104E" w:rsidDel="00E07CB5">
          <w:rPr>
            <w:color w:val="auto"/>
          </w:rPr>
          <w:delText>The user</w:delText>
        </w:r>
      </w:del>
      <w:del w:id="99" w:author="Felix" w:date="2013-12-01T18:18:00Z">
        <w:r w:rsidRPr="0059104E" w:rsidDel="00B47C54">
          <w:rPr>
            <w:color w:val="auto"/>
          </w:rPr>
          <w:delText xml:space="preserve"> can view statistics about the behavior of a machine learning bot</w:delText>
        </w:r>
      </w:del>
    </w:p>
    <w:p w14:paraId="1D65492F" w14:textId="52D4F0AE" w:rsidR="003C7A2A" w:rsidDel="00B47C54" w:rsidRDefault="003C7A2A" w:rsidP="00C354B9">
      <w:pPr>
        <w:pStyle w:val="Heading2"/>
        <w:rPr>
          <w:del w:id="100" w:author="Felix" w:date="2013-12-01T18:18:00Z"/>
        </w:rPr>
      </w:pPr>
    </w:p>
    <w:p w14:paraId="51B5621F" w14:textId="4E221CE6" w:rsidR="003C7A2A" w:rsidDel="00B47C54" w:rsidRDefault="003C7A2A" w:rsidP="00C354B9">
      <w:pPr>
        <w:pStyle w:val="Heading2"/>
        <w:rPr>
          <w:del w:id="101" w:author="Felix" w:date="2013-12-01T18:18:00Z"/>
        </w:rPr>
      </w:pPr>
    </w:p>
    <w:p w14:paraId="36821521" w14:textId="0DBB8DA8" w:rsidR="003C7A2A" w:rsidDel="00B47C54" w:rsidRDefault="003C7A2A" w:rsidP="00C354B9">
      <w:pPr>
        <w:pStyle w:val="Heading2"/>
        <w:rPr>
          <w:del w:id="102" w:author="Felix" w:date="2013-12-01T18:18:00Z"/>
        </w:rPr>
      </w:pPr>
    </w:p>
    <w:p w14:paraId="377172F9" w14:textId="6F36214C" w:rsidR="003C7A2A" w:rsidDel="00B47C54" w:rsidRDefault="003C7A2A" w:rsidP="00C354B9">
      <w:pPr>
        <w:pStyle w:val="Heading2"/>
        <w:rPr>
          <w:del w:id="103" w:author="Felix" w:date="2013-12-01T18:18:00Z"/>
        </w:rPr>
      </w:pPr>
    </w:p>
    <w:p w14:paraId="16548816" w14:textId="0AA85474" w:rsidR="003C7A2A" w:rsidDel="00B47C54" w:rsidRDefault="003C7A2A" w:rsidP="00C354B9">
      <w:pPr>
        <w:pStyle w:val="Heading2"/>
        <w:rPr>
          <w:del w:id="104" w:author="Felix" w:date="2013-12-01T18:18:00Z"/>
        </w:rPr>
      </w:pPr>
    </w:p>
    <w:p w14:paraId="43F56E5D" w14:textId="76BC92B8" w:rsidR="003C7A2A" w:rsidDel="00B47C54" w:rsidRDefault="003C7A2A" w:rsidP="00C354B9">
      <w:pPr>
        <w:pStyle w:val="Heading2"/>
        <w:rPr>
          <w:del w:id="105" w:author="Felix" w:date="2013-12-01T18:18:00Z"/>
        </w:rPr>
      </w:pPr>
    </w:p>
    <w:p w14:paraId="3997AC5E" w14:textId="2C17CCB6" w:rsidR="003C7A2A" w:rsidDel="00B47C54" w:rsidRDefault="003C7A2A" w:rsidP="00C354B9">
      <w:pPr>
        <w:pStyle w:val="Heading2"/>
        <w:rPr>
          <w:del w:id="106" w:author="Felix" w:date="2013-12-01T18:19:00Z"/>
        </w:rPr>
      </w:pPr>
    </w:p>
    <w:p w14:paraId="3B559FF8" w14:textId="77777777" w:rsidR="00B47C54" w:rsidRDefault="00B47C54" w:rsidP="00C354B9">
      <w:pPr>
        <w:pStyle w:val="Heading2"/>
        <w:rPr>
          <w:ins w:id="107" w:author="Felix" w:date="2013-12-01T18:19:00Z"/>
        </w:rPr>
      </w:pPr>
    </w:p>
    <w:p w14:paraId="5F0520AA" w14:textId="0398FBF8" w:rsidR="00AD0C87" w:rsidRDefault="00AD0C87" w:rsidP="00AD0C87">
      <w:pPr>
        <w:pStyle w:val="Heading5"/>
        <w:ind w:firstLine="720"/>
        <w:rPr>
          <w:ins w:id="108" w:author="Felix" w:date="2013-12-01T20:02:00Z"/>
        </w:rPr>
      </w:pPr>
      <w:ins w:id="109" w:author="Felix" w:date="2013-12-01T20:02:00Z">
        <w:r>
          <w:t>The user can create and remove a new machine learning bot.</w:t>
        </w:r>
      </w:ins>
    </w:p>
    <w:p w14:paraId="62C2F83E" w14:textId="77777777" w:rsidR="00AD0C87" w:rsidRPr="0002589D" w:rsidRDefault="00AD0C87" w:rsidP="00AD0C87">
      <w:pPr>
        <w:pStyle w:val="Heading6"/>
        <w:numPr>
          <w:ilvl w:val="0"/>
          <w:numId w:val="3"/>
        </w:numPr>
        <w:rPr>
          <w:ins w:id="110" w:author="Felix" w:date="2013-12-01T20:02:00Z"/>
        </w:rPr>
      </w:pPr>
      <w:ins w:id="111" w:author="Felix" w:date="2013-12-01T20:02:00Z">
        <w:r>
          <w:t>User will be notified that the action was successful or not.</w:t>
        </w:r>
      </w:ins>
    </w:p>
    <w:p w14:paraId="6CBA3E3C" w14:textId="6700824C" w:rsidR="00AD0C87" w:rsidRDefault="00AD0C87" w:rsidP="00AD0C87">
      <w:pPr>
        <w:pStyle w:val="Heading5"/>
        <w:rPr>
          <w:ins w:id="112" w:author="Felix" w:date="2013-12-01T20:02:00Z"/>
        </w:rPr>
      </w:pPr>
      <w:ins w:id="113" w:author="Felix" w:date="2013-12-01T20:02:00Z">
        <w:r>
          <w:tab/>
          <w:t>The user can configure</w:t>
        </w:r>
      </w:ins>
      <w:ins w:id="114" w:author="Felix" w:date="2013-12-01T20:03:00Z">
        <w:r>
          <w:t xml:space="preserve"> the </w:t>
        </w:r>
      </w:ins>
      <w:r w:rsidR="00F2384B">
        <w:t>posting rate</w:t>
      </w:r>
      <w:ins w:id="115" w:author="Felix" w:date="2013-12-01T20:03:00Z">
        <w:r>
          <w:t xml:space="preserve"> of</w:t>
        </w:r>
      </w:ins>
      <w:ins w:id="116" w:author="Felix" w:date="2013-12-01T20:02:00Z">
        <w:r>
          <w:t xml:space="preserve"> an existing machine learning bot.</w:t>
        </w:r>
      </w:ins>
    </w:p>
    <w:p w14:paraId="3FF26A39" w14:textId="77777777" w:rsidR="00AD0C87" w:rsidRPr="0002589D" w:rsidRDefault="00AD0C87" w:rsidP="00AD0C87">
      <w:pPr>
        <w:pStyle w:val="Heading6"/>
        <w:numPr>
          <w:ilvl w:val="0"/>
          <w:numId w:val="3"/>
        </w:numPr>
        <w:rPr>
          <w:ins w:id="117" w:author="Felix" w:date="2013-12-01T20:02:00Z"/>
        </w:rPr>
      </w:pPr>
      <w:ins w:id="118" w:author="Felix" w:date="2013-12-01T20:02:00Z">
        <w:r>
          <w:t>User will be notified that the configuration was successfully saved.</w:t>
        </w:r>
      </w:ins>
    </w:p>
    <w:p w14:paraId="01A9704D" w14:textId="1872B52B" w:rsidR="00F2384B" w:rsidRDefault="00F2384B" w:rsidP="00F2384B">
      <w:pPr>
        <w:pStyle w:val="Heading5"/>
        <w:ind w:firstLine="720"/>
        <w:rPr>
          <w:ins w:id="119" w:author="Felix" w:date="2013-12-01T20:02:00Z"/>
        </w:rPr>
      </w:pPr>
      <w:ins w:id="120" w:author="Felix" w:date="2013-12-01T20:02:00Z">
        <w:r>
          <w:t>The user can configure</w:t>
        </w:r>
      </w:ins>
      <w:ins w:id="121" w:author="Felix" w:date="2013-12-01T20:03:00Z">
        <w:r>
          <w:t xml:space="preserve"> the </w:t>
        </w:r>
      </w:ins>
      <w:proofErr w:type="spellStart"/>
      <w:r>
        <w:t>subreddits</w:t>
      </w:r>
      <w:proofErr w:type="spellEnd"/>
      <w:ins w:id="122" w:author="Felix" w:date="2013-12-01T20:03:00Z">
        <w:r>
          <w:t xml:space="preserve"> </w:t>
        </w:r>
      </w:ins>
      <w:ins w:id="123" w:author="Felix" w:date="2013-12-01T20:02:00Z">
        <w:r>
          <w:t>an existing machine learning bot</w:t>
        </w:r>
      </w:ins>
      <w:r>
        <w:t xml:space="preserve"> can post to</w:t>
      </w:r>
      <w:ins w:id="124" w:author="Felix" w:date="2013-12-01T20:02:00Z">
        <w:r>
          <w:t>.</w:t>
        </w:r>
      </w:ins>
    </w:p>
    <w:p w14:paraId="5C45EC9F" w14:textId="77777777" w:rsidR="00F2384B" w:rsidRPr="0002589D" w:rsidRDefault="00F2384B" w:rsidP="00F2384B">
      <w:pPr>
        <w:pStyle w:val="Heading6"/>
        <w:numPr>
          <w:ilvl w:val="0"/>
          <w:numId w:val="3"/>
        </w:numPr>
        <w:rPr>
          <w:ins w:id="125" w:author="Felix" w:date="2013-12-01T20:02:00Z"/>
        </w:rPr>
      </w:pPr>
      <w:ins w:id="126" w:author="Felix" w:date="2013-12-01T20:02:00Z">
        <w:r>
          <w:t>User will be notified that the configuration was successfully saved.</w:t>
        </w:r>
      </w:ins>
    </w:p>
    <w:p w14:paraId="019387E1" w14:textId="37D483B1" w:rsidR="00F2384B" w:rsidRDefault="00F2384B" w:rsidP="00F2384B">
      <w:pPr>
        <w:pStyle w:val="Heading5"/>
        <w:ind w:firstLine="720"/>
        <w:rPr>
          <w:ins w:id="127" w:author="Felix" w:date="2013-12-01T20:02:00Z"/>
        </w:rPr>
      </w:pPr>
      <w:ins w:id="128" w:author="Felix" w:date="2013-12-01T20:02:00Z">
        <w:r>
          <w:t>The user can configure</w:t>
        </w:r>
      </w:ins>
      <w:ins w:id="129" w:author="Felix" w:date="2013-12-01T20:03:00Z">
        <w:r>
          <w:t xml:space="preserve"> the </w:t>
        </w:r>
      </w:ins>
      <w:r w:rsidR="009902E4">
        <w:t>type of posts</w:t>
      </w:r>
      <w:ins w:id="130" w:author="Felix" w:date="2013-12-01T20:02:00Z">
        <w:r>
          <w:t xml:space="preserve"> an existing machine learning bot</w:t>
        </w:r>
      </w:ins>
      <w:r w:rsidR="00935CB1">
        <w:t xml:space="preserve"> can reply to</w:t>
      </w:r>
      <w:bookmarkStart w:id="131" w:name="_GoBack"/>
      <w:bookmarkEnd w:id="131"/>
      <w:ins w:id="132" w:author="Felix" w:date="2013-12-01T20:02:00Z">
        <w:r>
          <w:t>.</w:t>
        </w:r>
      </w:ins>
    </w:p>
    <w:p w14:paraId="03A23A76" w14:textId="03F79DF9" w:rsidR="00F2384B" w:rsidRDefault="00F2384B" w:rsidP="00F2384B">
      <w:pPr>
        <w:pStyle w:val="Heading6"/>
        <w:numPr>
          <w:ilvl w:val="0"/>
          <w:numId w:val="3"/>
        </w:numPr>
      </w:pPr>
      <w:ins w:id="133" w:author="Felix" w:date="2013-12-01T20:02:00Z">
        <w:r>
          <w:t>User will be notified that the configuration was successfully saved.</w:t>
        </w:r>
      </w:ins>
    </w:p>
    <w:p w14:paraId="2E5CB48D" w14:textId="6AD93944" w:rsidR="00BD294D" w:rsidRDefault="00BD294D" w:rsidP="00BD294D">
      <w:pPr>
        <w:pStyle w:val="Heading5"/>
        <w:ind w:firstLine="720"/>
        <w:rPr>
          <w:ins w:id="134" w:author="Felix" w:date="2013-12-01T20:02:00Z"/>
        </w:rPr>
      </w:pPr>
      <w:ins w:id="135" w:author="Felix" w:date="2013-12-01T20:02:00Z">
        <w:r>
          <w:t xml:space="preserve">The user </w:t>
        </w:r>
      </w:ins>
      <w:r>
        <w:t>can instruct a machine learning bot to</w:t>
      </w:r>
      <w:r w:rsidR="00AD2898">
        <w:t xml:space="preserve"> start or stop</w:t>
      </w:r>
      <w:r>
        <w:t xml:space="preserve"> </w:t>
      </w:r>
      <w:r w:rsidR="00673884">
        <w:t>automatically generat</w:t>
      </w:r>
      <w:r w:rsidR="00AD2898">
        <w:t>ing</w:t>
      </w:r>
      <w:r w:rsidR="00673884">
        <w:t xml:space="preserve"> and post</w:t>
      </w:r>
      <w:r w:rsidR="00AD2898">
        <w:t>ing</w:t>
      </w:r>
      <w:r>
        <w:t xml:space="preserve"> content to </w:t>
      </w:r>
      <w:proofErr w:type="spellStart"/>
      <w:r>
        <w:t>Reddit</w:t>
      </w:r>
      <w:proofErr w:type="spellEnd"/>
      <w:ins w:id="136" w:author="Felix" w:date="2013-12-01T20:02:00Z">
        <w:r>
          <w:t>.</w:t>
        </w:r>
      </w:ins>
    </w:p>
    <w:p w14:paraId="0B5A9D99" w14:textId="3B1752DF" w:rsidR="00BD294D" w:rsidRPr="00BD294D" w:rsidRDefault="00BD294D" w:rsidP="00BD294D">
      <w:pPr>
        <w:pStyle w:val="Heading6"/>
        <w:numPr>
          <w:ilvl w:val="0"/>
          <w:numId w:val="3"/>
        </w:numPr>
      </w:pPr>
      <w:ins w:id="137" w:author="Felix" w:date="2013-12-01T20:02:00Z">
        <w:r>
          <w:t>User will be notified that the action was successful or not.</w:t>
        </w:r>
      </w:ins>
    </w:p>
    <w:p w14:paraId="6DEE2DFE" w14:textId="424636D7" w:rsidR="00AD0C87" w:rsidRDefault="00AD0C87" w:rsidP="00AD0C87">
      <w:pPr>
        <w:pStyle w:val="Heading5"/>
      </w:pPr>
      <w:ins w:id="138" w:author="Felix" w:date="2013-12-01T20:02:00Z">
        <w:r>
          <w:tab/>
        </w:r>
      </w:ins>
      <w:ins w:id="139" w:author="Felix" w:date="2013-12-01T20:03:00Z">
        <w:r>
          <w:t>The user can add</w:t>
        </w:r>
      </w:ins>
      <w:r w:rsidR="00E86B20">
        <w:t xml:space="preserve"> and remove a </w:t>
      </w:r>
      <w:proofErr w:type="spellStart"/>
      <w:r w:rsidR="00E86B20">
        <w:t>Reddit</w:t>
      </w:r>
      <w:proofErr w:type="spellEnd"/>
      <w:r w:rsidR="00E86B20">
        <w:t xml:space="preserve"> account from an existing machine learning bot.</w:t>
      </w:r>
    </w:p>
    <w:p w14:paraId="5EE6C223" w14:textId="4A7D1F76" w:rsidR="00B47C54" w:rsidRDefault="00E86B20" w:rsidP="003C7A2A">
      <w:pPr>
        <w:pStyle w:val="Heading6"/>
        <w:numPr>
          <w:ilvl w:val="0"/>
          <w:numId w:val="3"/>
        </w:numPr>
      </w:pPr>
      <w:ins w:id="140" w:author="Felix" w:date="2013-12-01T20:02:00Z">
        <w:r>
          <w:t>User will be notified that the action was successful or not.</w:t>
        </w:r>
      </w:ins>
    </w:p>
    <w:p w14:paraId="76554978" w14:textId="57EA8941" w:rsidR="006F2E72" w:rsidRDefault="006F2E72" w:rsidP="006F2E72">
      <w:pPr>
        <w:pStyle w:val="Heading5"/>
        <w:rPr>
          <w:ins w:id="141" w:author="Felix" w:date="2013-12-01T19:53:00Z"/>
        </w:rPr>
      </w:pPr>
      <w:ins w:id="142" w:author="Felix" w:date="2013-12-01T19:30:00Z">
        <w:r>
          <w:tab/>
        </w:r>
      </w:ins>
      <w:ins w:id="143" w:author="Felix" w:date="2013-12-01T19:48:00Z">
        <w:r>
          <w:t xml:space="preserve">The user can view the </w:t>
        </w:r>
      </w:ins>
      <w:r>
        <w:t>posts made</w:t>
      </w:r>
      <w:ins w:id="144" w:author="Felix" w:date="2013-12-01T19:48:00Z">
        <w:r>
          <w:t xml:space="preserve"> by</w:t>
        </w:r>
      </w:ins>
      <w:r>
        <w:t xml:space="preserve"> a</w:t>
      </w:r>
      <w:ins w:id="145" w:author="Felix" w:date="2013-12-01T19:48:00Z">
        <w:r>
          <w:t xml:space="preserve"> </w:t>
        </w:r>
      </w:ins>
      <w:r>
        <w:t>machine learning bot</w:t>
      </w:r>
      <w:ins w:id="146" w:author="Felix" w:date="2013-12-01T19:48:00Z">
        <w:r>
          <w:t>.</w:t>
        </w:r>
      </w:ins>
    </w:p>
    <w:p w14:paraId="2858EBA8" w14:textId="0F8AB911" w:rsidR="006F2E72" w:rsidRPr="006F2E72" w:rsidRDefault="006F2E72" w:rsidP="006F2E72">
      <w:pPr>
        <w:pStyle w:val="Heading6"/>
        <w:numPr>
          <w:ilvl w:val="0"/>
          <w:numId w:val="3"/>
        </w:numPr>
        <w:rPr>
          <w:ins w:id="147" w:author="Felix" w:date="2013-12-01T18:19:00Z"/>
        </w:rPr>
      </w:pPr>
      <w:ins w:id="148" w:author="Felix" w:date="2013-12-01T19:53:00Z">
        <w:r>
          <w:t xml:space="preserve">User is presented with a table representation of </w:t>
        </w:r>
      </w:ins>
      <w:r>
        <w:t>submitted posts</w:t>
      </w:r>
      <w:ins w:id="149" w:author="Felix" w:date="2013-12-01T19:53:00Z">
        <w:r>
          <w:t>.</w:t>
        </w:r>
      </w:ins>
    </w:p>
    <w:p w14:paraId="18615E50" w14:textId="78A146AB" w:rsidR="00E86B20" w:rsidRDefault="00E86B20" w:rsidP="00E86B20">
      <w:pPr>
        <w:pStyle w:val="Heading5"/>
        <w:rPr>
          <w:ins w:id="150" w:author="Felix" w:date="2013-12-01T19:56:00Z"/>
        </w:rPr>
      </w:pPr>
      <w:ins w:id="151" w:author="Felix" w:date="2013-12-01T19:48:00Z">
        <w:r>
          <w:lastRenderedPageBreak/>
          <w:tab/>
        </w:r>
      </w:ins>
      <w:ins w:id="152" w:author="Felix" w:date="2013-12-01T19:50:00Z">
        <w:r>
          <w:t xml:space="preserve">The user can view the current status of a </w:t>
        </w:r>
      </w:ins>
      <w:r>
        <w:t>machine learning bot</w:t>
      </w:r>
      <w:ins w:id="153" w:author="Felix" w:date="2013-12-01T19:50:00Z">
        <w:r>
          <w:t>.</w:t>
        </w:r>
      </w:ins>
    </w:p>
    <w:p w14:paraId="6A6BD39D" w14:textId="06AA2A4C" w:rsidR="00E86B20" w:rsidRPr="00A71D21" w:rsidRDefault="00E86B20" w:rsidP="00E86B20">
      <w:pPr>
        <w:pStyle w:val="Heading6"/>
        <w:numPr>
          <w:ilvl w:val="0"/>
          <w:numId w:val="3"/>
        </w:numPr>
        <w:rPr>
          <w:ins w:id="154" w:author="Felix" w:date="2013-12-01T19:56:00Z"/>
        </w:rPr>
      </w:pPr>
      <w:ins w:id="155" w:author="Felix" w:date="2013-12-01T19:56:00Z">
        <w:r>
          <w:t xml:space="preserve">User is presented with a description of the current status of </w:t>
        </w:r>
      </w:ins>
      <w:r w:rsidR="006F2E72">
        <w:t>bot</w:t>
      </w:r>
      <w:ins w:id="156" w:author="Felix" w:date="2013-12-01T19:56:00Z">
        <w:r>
          <w:t>.</w:t>
        </w:r>
      </w:ins>
    </w:p>
    <w:p w14:paraId="425B0D8C" w14:textId="77777777" w:rsidR="00AA63B9" w:rsidRDefault="00AA63B9" w:rsidP="003C7A2A"/>
    <w:p w14:paraId="49E1343C" w14:textId="3B1CF315" w:rsidR="00B47C54" w:rsidDel="007D7AB5" w:rsidRDefault="00B47C54" w:rsidP="003C7A2A">
      <w:pPr>
        <w:rPr>
          <w:del w:id="157" w:author="Felix" w:date="2013-12-01T19:55:00Z"/>
        </w:rPr>
      </w:pPr>
    </w:p>
    <w:p w14:paraId="251C759E" w14:textId="10CDAE80" w:rsidR="003C7A2A" w:rsidDel="0059104E" w:rsidRDefault="003C7A2A" w:rsidP="003C7A2A">
      <w:pPr>
        <w:rPr>
          <w:del w:id="158" w:author="Felix" w:date="2013-12-01T17:54:00Z"/>
        </w:rPr>
      </w:pPr>
    </w:p>
    <w:p w14:paraId="4FD8EA91" w14:textId="77777777" w:rsidR="003C7A2A" w:rsidDel="00D777DB" w:rsidRDefault="003C7A2A" w:rsidP="003C7A2A">
      <w:pPr>
        <w:rPr>
          <w:del w:id="159" w:author="Felix" w:date="2013-11-30T22:33:00Z"/>
        </w:rPr>
      </w:pPr>
    </w:p>
    <w:p w14:paraId="4FAB910B" w14:textId="77777777" w:rsidR="003C7A2A" w:rsidDel="00D777DB" w:rsidRDefault="003C7A2A" w:rsidP="003C7A2A">
      <w:pPr>
        <w:rPr>
          <w:del w:id="160" w:author="Felix" w:date="2013-11-30T22:33:00Z"/>
        </w:rPr>
      </w:pPr>
    </w:p>
    <w:p w14:paraId="03E84112" w14:textId="7E90B71C" w:rsidR="003C7A2A" w:rsidDel="0059104E" w:rsidRDefault="003C7A2A" w:rsidP="003C7A2A">
      <w:pPr>
        <w:rPr>
          <w:del w:id="161" w:author="Felix" w:date="2013-12-01T17:54:00Z"/>
        </w:rPr>
      </w:pPr>
    </w:p>
    <w:p w14:paraId="0014FC80" w14:textId="77777777" w:rsidR="00356BC3" w:rsidRDefault="00A50F9B" w:rsidP="004913B1">
      <w:pPr>
        <w:pStyle w:val="Title"/>
      </w:pPr>
      <w:r>
        <w:t>2-Week Plan</w:t>
      </w:r>
    </w:p>
    <w:p w14:paraId="0FA48FF1" w14:textId="77777777" w:rsidR="00C354B9" w:rsidRDefault="00C354B9" w:rsidP="00C354B9">
      <w:pPr>
        <w:pStyle w:val="Heading2"/>
        <w:rPr>
          <w:ins w:id="162" w:author="Felix" w:date="2013-12-01T18:44:00Z"/>
        </w:rPr>
      </w:pPr>
      <w:ins w:id="163" w:author="Felix" w:date="2013-12-01T18:44:00Z">
        <w:r>
          <w:t>Week #1 User Stories</w:t>
        </w:r>
      </w:ins>
    </w:p>
    <w:p w14:paraId="415353E0" w14:textId="2F5BC6A8" w:rsidR="00EE434D" w:rsidRDefault="00DC7DF2" w:rsidP="00152D20">
      <w:pPr>
        <w:pStyle w:val="Heading5"/>
        <w:ind w:firstLine="720"/>
        <w:rPr>
          <w:ins w:id="164" w:author="Felix" w:date="2013-12-01T19:38:00Z"/>
        </w:rPr>
      </w:pPr>
      <w:ins w:id="165" w:author="Felix" w:date="2013-12-01T19:25:00Z">
        <w:r>
          <w:t xml:space="preserve">The user </w:t>
        </w:r>
      </w:ins>
      <w:ins w:id="166" w:author="Felix" w:date="2013-12-01T19:26:00Z">
        <w:r>
          <w:t>can create</w:t>
        </w:r>
      </w:ins>
      <w:ins w:id="167" w:author="Felix" w:date="2013-12-01T19:38:00Z">
        <w:r w:rsidR="0002589D">
          <w:t xml:space="preserve"> and remove</w:t>
        </w:r>
      </w:ins>
      <w:ins w:id="168" w:author="Felix" w:date="2013-12-01T19:26:00Z">
        <w:r>
          <w:t xml:space="preserve"> a new data mining task.</w:t>
        </w:r>
      </w:ins>
    </w:p>
    <w:p w14:paraId="6EE0DFAA" w14:textId="78D1226C" w:rsidR="0002589D" w:rsidRPr="0002589D" w:rsidRDefault="0002589D" w:rsidP="00152D20">
      <w:pPr>
        <w:pStyle w:val="Heading6"/>
        <w:numPr>
          <w:ilvl w:val="0"/>
          <w:numId w:val="3"/>
        </w:numPr>
        <w:rPr>
          <w:ins w:id="169" w:author="Felix" w:date="2013-12-01T19:29:00Z"/>
        </w:rPr>
      </w:pPr>
      <w:ins w:id="170" w:author="Felix" w:date="2013-12-01T19:39:00Z">
        <w:r>
          <w:t>User will be notified that the action was successful</w:t>
        </w:r>
      </w:ins>
      <w:ins w:id="171" w:author="Felix" w:date="2013-12-01T19:40:00Z">
        <w:r>
          <w:t xml:space="preserve"> or not</w:t>
        </w:r>
      </w:ins>
      <w:ins w:id="172" w:author="Felix" w:date="2013-12-01T19:39:00Z">
        <w:r>
          <w:t>.</w:t>
        </w:r>
      </w:ins>
    </w:p>
    <w:p w14:paraId="38EAC115" w14:textId="42E6A9D8" w:rsidR="00EE434D" w:rsidRDefault="00EE434D" w:rsidP="00152D20">
      <w:pPr>
        <w:pStyle w:val="Heading5"/>
        <w:rPr>
          <w:ins w:id="173" w:author="Felix" w:date="2013-12-01T19:40:00Z"/>
        </w:rPr>
      </w:pPr>
      <w:ins w:id="174" w:author="Felix" w:date="2013-12-01T19:29:00Z">
        <w:r>
          <w:tab/>
          <w:t>The user can configure</w:t>
        </w:r>
      </w:ins>
      <w:ins w:id="175" w:author="Felix" w:date="2013-12-01T20:04:00Z">
        <w:r w:rsidR="00AD0C87">
          <w:t xml:space="preserve"> the behavior of</w:t>
        </w:r>
      </w:ins>
      <w:ins w:id="176" w:author="Felix" w:date="2013-12-01T19:29:00Z">
        <w:r>
          <w:t xml:space="preserve"> an existing data mining task.</w:t>
        </w:r>
      </w:ins>
    </w:p>
    <w:p w14:paraId="0A228E16" w14:textId="68554212" w:rsidR="0002589D" w:rsidRPr="0002589D" w:rsidRDefault="0002589D" w:rsidP="00152D20">
      <w:pPr>
        <w:pStyle w:val="Heading6"/>
        <w:numPr>
          <w:ilvl w:val="0"/>
          <w:numId w:val="3"/>
        </w:numPr>
        <w:rPr>
          <w:ins w:id="177" w:author="Felix" w:date="2013-12-01T19:29:00Z"/>
        </w:rPr>
      </w:pPr>
      <w:ins w:id="178" w:author="Felix" w:date="2013-12-01T19:40:00Z">
        <w:r>
          <w:t>User will be notified that the configuration was successfully saved.</w:t>
        </w:r>
      </w:ins>
    </w:p>
    <w:p w14:paraId="1E209AC3" w14:textId="77777777" w:rsidR="00EE434D" w:rsidRDefault="00EE434D" w:rsidP="00EE434D">
      <w:pPr>
        <w:pStyle w:val="Heading5"/>
        <w:rPr>
          <w:ins w:id="179" w:author="Felix" w:date="2013-12-01T19:40:00Z"/>
        </w:rPr>
      </w:pPr>
      <w:ins w:id="180" w:author="Felix" w:date="2013-12-01T19:29:00Z">
        <w:r>
          <w:tab/>
          <w:t>The user can start and stop a data mining task.</w:t>
        </w:r>
      </w:ins>
    </w:p>
    <w:p w14:paraId="3B6CE049" w14:textId="77777777" w:rsidR="0002589D" w:rsidRPr="0002589D" w:rsidRDefault="0002589D" w:rsidP="0002589D">
      <w:pPr>
        <w:pStyle w:val="Heading6"/>
        <w:numPr>
          <w:ilvl w:val="0"/>
          <w:numId w:val="3"/>
        </w:numPr>
        <w:rPr>
          <w:ins w:id="181" w:author="Felix" w:date="2013-12-01T19:41:00Z"/>
        </w:rPr>
      </w:pPr>
      <w:ins w:id="182" w:author="Felix" w:date="2013-12-01T19:41:00Z">
        <w:r>
          <w:t>User will be notified that the action was successful or not.</w:t>
        </w:r>
      </w:ins>
    </w:p>
    <w:p w14:paraId="0B348BA2" w14:textId="77777777" w:rsidR="00EE434D" w:rsidRPr="00EE434D" w:rsidRDefault="00EE434D" w:rsidP="00152D20">
      <w:pPr>
        <w:rPr>
          <w:ins w:id="183" w:author="Felix" w:date="2013-12-01T18:44:00Z"/>
        </w:rPr>
      </w:pPr>
    </w:p>
    <w:p w14:paraId="1BFD6563" w14:textId="77777777" w:rsidR="00EE434D" w:rsidRDefault="00C354B9" w:rsidP="00C354B9">
      <w:pPr>
        <w:pStyle w:val="Heading2"/>
        <w:rPr>
          <w:ins w:id="184" w:author="Felix" w:date="2013-12-01T19:27:00Z"/>
        </w:rPr>
      </w:pPr>
      <w:ins w:id="185" w:author="Felix" w:date="2013-12-01T18:44:00Z">
        <w:r>
          <w:t>Week #2 User Stories</w:t>
        </w:r>
      </w:ins>
    </w:p>
    <w:p w14:paraId="2E1CA82C" w14:textId="77777777" w:rsidR="00A71D21" w:rsidRDefault="00EE434D" w:rsidP="00152D20">
      <w:pPr>
        <w:pStyle w:val="Heading5"/>
        <w:rPr>
          <w:ins w:id="186" w:author="Felix" w:date="2013-12-01T19:53:00Z"/>
        </w:rPr>
      </w:pPr>
      <w:ins w:id="187" w:author="Felix" w:date="2013-12-01T19:30:00Z">
        <w:r>
          <w:tab/>
        </w:r>
      </w:ins>
      <w:ins w:id="188" w:author="Felix" w:date="2013-12-01T19:48:00Z">
        <w:r w:rsidR="00A71D21">
          <w:t>The user can view the data currently collected by the mining task.</w:t>
        </w:r>
      </w:ins>
    </w:p>
    <w:p w14:paraId="27D7C497" w14:textId="22CE6C14" w:rsidR="00A71D21" w:rsidRPr="00A71D21" w:rsidRDefault="00A71D21" w:rsidP="00152D20">
      <w:pPr>
        <w:pStyle w:val="Heading6"/>
        <w:numPr>
          <w:ilvl w:val="0"/>
          <w:numId w:val="3"/>
        </w:numPr>
        <w:rPr>
          <w:ins w:id="189" w:author="Felix" w:date="2013-12-01T19:48:00Z"/>
        </w:rPr>
      </w:pPr>
      <w:ins w:id="190" w:author="Felix" w:date="2013-12-01T19:53:00Z">
        <w:r>
          <w:t>User is presented with a table representation of collected data.</w:t>
        </w:r>
      </w:ins>
    </w:p>
    <w:p w14:paraId="05D9FAED" w14:textId="77777777" w:rsidR="009E3D73" w:rsidRDefault="00A71D21" w:rsidP="00152D20">
      <w:pPr>
        <w:pStyle w:val="Heading5"/>
        <w:rPr>
          <w:ins w:id="191" w:author="Felix" w:date="2013-12-01T19:56:00Z"/>
        </w:rPr>
      </w:pPr>
      <w:ins w:id="192" w:author="Felix" w:date="2013-12-01T19:48:00Z">
        <w:r>
          <w:tab/>
        </w:r>
      </w:ins>
      <w:ins w:id="193" w:author="Felix" w:date="2013-12-01T19:50:00Z">
        <w:r>
          <w:t>The user can view the current status of a data mining task.</w:t>
        </w:r>
      </w:ins>
    </w:p>
    <w:p w14:paraId="30CCEF76" w14:textId="173F390F" w:rsidR="009E3D73" w:rsidRPr="00A71D21" w:rsidRDefault="009E3D73" w:rsidP="009E3D73">
      <w:pPr>
        <w:pStyle w:val="Heading6"/>
        <w:numPr>
          <w:ilvl w:val="0"/>
          <w:numId w:val="3"/>
        </w:numPr>
        <w:rPr>
          <w:ins w:id="194" w:author="Felix" w:date="2013-12-01T19:56:00Z"/>
        </w:rPr>
      </w:pPr>
      <w:ins w:id="195" w:author="Felix" w:date="2013-12-01T19:56:00Z">
        <w:r>
          <w:t>User is presented with a description of the current status of the task.</w:t>
        </w:r>
      </w:ins>
    </w:p>
    <w:p w14:paraId="40276D60" w14:textId="167C120B" w:rsidR="00356BC3" w:rsidDel="00D777DB" w:rsidRDefault="003C3649" w:rsidP="00152D20">
      <w:pPr>
        <w:pStyle w:val="Heading5"/>
        <w:rPr>
          <w:del w:id="196" w:author="Felix" w:date="2013-11-30T22:33:00Z"/>
        </w:rPr>
      </w:pPr>
      <w:del w:id="197" w:author="Felix" w:date="2013-11-30T22:33:00Z">
        <w:r w:rsidDel="00D777DB">
          <w:delText xml:space="preserve">The first two weeks of the development cycle, my efforts will be put towards completing the primary components of the first modules, </w:delText>
        </w:r>
        <w:r w:rsidR="00ED4B96" w:rsidDel="00D777DB">
          <w:delText>which</w:delText>
        </w:r>
        <w:r w:rsidDel="00D777DB">
          <w:delText xml:space="preserve"> is required in order for the second module to be </w:delText>
        </w:r>
        <w:r w:rsidR="00ED4B96" w:rsidDel="00D777DB">
          <w:delText>implemented and tested</w:delText>
        </w:r>
        <w:r w:rsidDel="00D777DB">
          <w:delText xml:space="preserve">. Namely, the following tasks will need to be </w:delText>
        </w:r>
        <w:r w:rsidR="00ED4B96" w:rsidDel="00D777DB">
          <w:delText>accomplished within the first two weeks:</w:delText>
        </w:r>
      </w:del>
    </w:p>
    <w:p w14:paraId="439BE287" w14:textId="07B61E7A" w:rsidR="00ED4B96" w:rsidDel="00DF2521" w:rsidRDefault="00ED4B96">
      <w:pPr>
        <w:pStyle w:val="Heading5"/>
        <w:rPr>
          <w:del w:id="198" w:author="Felix" w:date="2013-11-30T22:32:00Z"/>
        </w:rPr>
        <w:pPrChange w:id="199" w:author="Felix" w:date="2013-12-01T19:28:00Z">
          <w:pPr>
            <w:pStyle w:val="ListParagraph"/>
            <w:numPr>
              <w:numId w:val="1"/>
            </w:numPr>
            <w:ind w:hanging="360"/>
          </w:pPr>
        </w:pPrChange>
      </w:pPr>
      <w:del w:id="200" w:author="Felix" w:date="2013-11-30T22:32:00Z">
        <w:r w:rsidDel="00DF2521">
          <w:delText>Implementing a Reddit API client that is capable of navigating the website and retrieving information automatically</w:delText>
        </w:r>
        <w:r w:rsidR="00BB7F36" w:rsidDel="00DF2521">
          <w:delText>. This client will act as a data mining bot.</w:delText>
        </w:r>
      </w:del>
    </w:p>
    <w:p w14:paraId="4E4E36AD" w14:textId="70C41872" w:rsidR="00ED4B96" w:rsidDel="00DF2521" w:rsidRDefault="00ED4B96">
      <w:pPr>
        <w:pStyle w:val="Heading5"/>
        <w:rPr>
          <w:del w:id="201" w:author="Felix" w:date="2013-11-30T22:32:00Z"/>
        </w:rPr>
        <w:pPrChange w:id="202" w:author="Felix" w:date="2013-12-01T19:28:00Z">
          <w:pPr>
            <w:pStyle w:val="ListParagraph"/>
            <w:numPr>
              <w:numId w:val="1"/>
            </w:numPr>
            <w:ind w:hanging="360"/>
          </w:pPr>
        </w:pPrChange>
      </w:pPr>
      <w:del w:id="203" w:author="Felix" w:date="2013-11-30T22:32:00Z">
        <w:r w:rsidDel="00DF2521">
          <w:delText>Implementing a storage system for the mined data, perhaps built on top of an existing database system, that allows for the fast storage of large amounts of information</w:delText>
        </w:r>
      </w:del>
    </w:p>
    <w:p w14:paraId="29945853" w14:textId="32600F7B" w:rsidR="00ED4B96" w:rsidDel="00DF2521" w:rsidRDefault="00ED4B96">
      <w:pPr>
        <w:pStyle w:val="Heading5"/>
        <w:rPr>
          <w:del w:id="204" w:author="Felix" w:date="2013-11-30T22:32:00Z"/>
        </w:rPr>
        <w:pPrChange w:id="205" w:author="Felix" w:date="2013-12-01T19:28:00Z">
          <w:pPr>
            <w:pStyle w:val="ListParagraph"/>
            <w:numPr>
              <w:numId w:val="1"/>
            </w:numPr>
            <w:ind w:hanging="360"/>
          </w:pPr>
        </w:pPrChange>
      </w:pPr>
      <w:del w:id="206" w:author="Felix" w:date="2013-11-30T22:32:00Z">
        <w:r w:rsidDel="00DF2521">
          <w:delText xml:space="preserve">A configuration system that allows that allows a file to be passed to the API client in order to configure its behavior </w:delText>
        </w:r>
      </w:del>
    </w:p>
    <w:p w14:paraId="3B0D3AF3" w14:textId="7417E534" w:rsidR="00ED4B96" w:rsidDel="00D777DB" w:rsidRDefault="00ED4B96" w:rsidP="00152D20">
      <w:pPr>
        <w:pStyle w:val="Heading5"/>
        <w:rPr>
          <w:del w:id="207" w:author="Felix" w:date="2013-11-30T22:33:00Z"/>
        </w:rPr>
      </w:pPr>
    </w:p>
    <w:p w14:paraId="059B4B1B" w14:textId="39D75710" w:rsidR="00ED4B96" w:rsidRDefault="00ED4B96" w:rsidP="00152D20">
      <w:pPr>
        <w:pStyle w:val="Heading5"/>
      </w:pPr>
      <w:del w:id="208" w:author="Felix" w:date="2013-11-30T22:33:00Z">
        <w:r w:rsidDel="00D777DB">
          <w:delText>Succeeding in accomplishing the above objectives would allow me to create several different data mining scenarios as I implement and test the range of the machine learning artificial intelligence required for the second module of the project. Furthermore, accomplishing the above as early in the project as possible allows for the most information to be collected by the API client bot, resulting in more accurate testing of my second module.</w:delText>
        </w:r>
      </w:del>
    </w:p>
    <w:sectPr w:rsidR="00ED4B96" w:rsidSect="008B29FE">
      <w:head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6F71C6" w14:textId="77777777" w:rsidR="00476C53" w:rsidRDefault="00476C53" w:rsidP="008B29FE">
      <w:pPr>
        <w:spacing w:after="0" w:line="240" w:lineRule="auto"/>
      </w:pPr>
      <w:r>
        <w:separator/>
      </w:r>
    </w:p>
  </w:endnote>
  <w:endnote w:type="continuationSeparator" w:id="0">
    <w:p w14:paraId="2B9F782C" w14:textId="77777777" w:rsidR="00476C53" w:rsidRDefault="00476C53" w:rsidP="008B2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D5A4A2" w14:textId="77777777" w:rsidR="00476C53" w:rsidRDefault="00476C53" w:rsidP="008B29FE">
      <w:pPr>
        <w:spacing w:after="0" w:line="240" w:lineRule="auto"/>
      </w:pPr>
      <w:r>
        <w:separator/>
      </w:r>
    </w:p>
  </w:footnote>
  <w:footnote w:type="continuationSeparator" w:id="0">
    <w:p w14:paraId="4E941540" w14:textId="77777777" w:rsidR="00476C53" w:rsidRDefault="00476C53" w:rsidP="008B29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E2699" w14:textId="77777777" w:rsidR="00CA53BE" w:rsidRDefault="00CA53BE">
    <w:pPr>
      <w:pStyle w:val="Header"/>
    </w:pPr>
    <w:r>
      <w:rPr>
        <w:noProof/>
      </w:rPr>
      <mc:AlternateContent>
        <mc:Choice Requires="wps">
          <w:drawing>
            <wp:anchor distT="0" distB="0" distL="114300" distR="114300" simplePos="0" relativeHeight="251660288" behindDoc="0" locked="0" layoutInCell="0" allowOverlap="1" wp14:anchorId="7D65396F" wp14:editId="2F594013">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12D8D" w14:textId="77777777" w:rsidR="00CA53BE" w:rsidRDefault="00CA53BE">
                          <w:pPr>
                            <w:spacing w:after="0" w:line="240" w:lineRule="auto"/>
                            <w:jc w:val="right"/>
                          </w:pPr>
                          <w:r>
                            <w:t>Milea-Ciobanu</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14:paraId="5BD12D8D" w14:textId="77777777" w:rsidR="008B29FE" w:rsidRDefault="008B29FE">
                    <w:pPr>
                      <w:spacing w:after="0" w:line="240" w:lineRule="auto"/>
                      <w:jc w:val="right"/>
                    </w:pPr>
                    <w:r>
                      <w:t>Milea-Ciobanu</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DFBF059" wp14:editId="154038D6">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14:paraId="1C550202" w14:textId="77777777" w:rsidR="00CA53BE" w:rsidRDefault="00CA53BE">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935CB1" w:rsidRPr="00935CB1">
                            <w:rPr>
                              <w:noProof/>
                              <w:color w:val="FFFFFF" w:themeColor="background1"/>
                              <w14:numForm w14:val="lining"/>
                            </w:rPr>
                            <w:t>4</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14:paraId="1C550202" w14:textId="77777777" w:rsidR="00CA53BE" w:rsidRDefault="00CA53BE">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935CB1" w:rsidRPr="00935CB1">
                      <w:rPr>
                        <w:noProof/>
                        <w:color w:val="FFFFFF" w:themeColor="background1"/>
                        <w14:numForm w14:val="lining"/>
                      </w:rPr>
                      <w:t>4</w:t>
                    </w:r>
                    <w:r>
                      <w:rPr>
                        <w:noProof/>
                        <w:color w:val="FFFFFF" w:themeColor="background1"/>
                        <w14:numForm w14:val="lining"/>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8E6E0" w14:textId="77777777" w:rsidR="00CA53BE" w:rsidRDefault="00CA53BE">
    <w:pPr>
      <w:pStyle w:val="Header"/>
    </w:pPr>
  </w:p>
  <w:p w14:paraId="243E0DD2" w14:textId="77777777" w:rsidR="00CA53BE" w:rsidRDefault="00CA53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43885"/>
    <w:multiLevelType w:val="hybridMultilevel"/>
    <w:tmpl w:val="DBC6B46E"/>
    <w:lvl w:ilvl="0" w:tplc="A8C878C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D61298"/>
    <w:multiLevelType w:val="hybridMultilevel"/>
    <w:tmpl w:val="E3EEBF74"/>
    <w:lvl w:ilvl="0" w:tplc="8312C722">
      <w:start w:val="2"/>
      <w:numFmt w:val="bullet"/>
      <w:lvlText w:val="-"/>
      <w:lvlJc w:val="left"/>
      <w:pPr>
        <w:ind w:left="1800" w:hanging="360"/>
      </w:pPr>
      <w:rPr>
        <w:rFonts w:ascii="Cambria" w:eastAsiaTheme="majorEastAsia" w:hAnsi="Cambria" w:cstheme="maj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5BA210A"/>
    <w:multiLevelType w:val="hybridMultilevel"/>
    <w:tmpl w:val="28B289DC"/>
    <w:lvl w:ilvl="0" w:tplc="06426BEE">
      <w:start w:val="2"/>
      <w:numFmt w:val="bullet"/>
      <w:lvlText w:val="-"/>
      <w:lvlJc w:val="left"/>
      <w:pPr>
        <w:ind w:left="1800" w:hanging="360"/>
      </w:pPr>
      <w:rPr>
        <w:rFonts w:ascii="Cambria" w:eastAsiaTheme="majorEastAsia" w:hAnsi="Cambria" w:cstheme="maj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69E37C25"/>
    <w:multiLevelType w:val="hybridMultilevel"/>
    <w:tmpl w:val="E40AE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A3D"/>
    <w:rsid w:val="0002589D"/>
    <w:rsid w:val="000A01DE"/>
    <w:rsid w:val="000A12BC"/>
    <w:rsid w:val="000E339C"/>
    <w:rsid w:val="00112593"/>
    <w:rsid w:val="00124CC8"/>
    <w:rsid w:val="001351D9"/>
    <w:rsid w:val="00152D20"/>
    <w:rsid w:val="001B01AC"/>
    <w:rsid w:val="002043B6"/>
    <w:rsid w:val="002064AE"/>
    <w:rsid w:val="0024488D"/>
    <w:rsid w:val="00277DC1"/>
    <w:rsid w:val="0028330F"/>
    <w:rsid w:val="00284189"/>
    <w:rsid w:val="00291067"/>
    <w:rsid w:val="002F2068"/>
    <w:rsid w:val="00356BC3"/>
    <w:rsid w:val="003C3649"/>
    <w:rsid w:val="003C7A2A"/>
    <w:rsid w:val="003D3A7D"/>
    <w:rsid w:val="004232C1"/>
    <w:rsid w:val="00461738"/>
    <w:rsid w:val="00472974"/>
    <w:rsid w:val="00476C53"/>
    <w:rsid w:val="004913B1"/>
    <w:rsid w:val="00492EE7"/>
    <w:rsid w:val="004D1267"/>
    <w:rsid w:val="004D6644"/>
    <w:rsid w:val="004E2090"/>
    <w:rsid w:val="004E7607"/>
    <w:rsid w:val="00503951"/>
    <w:rsid w:val="00553275"/>
    <w:rsid w:val="0059104E"/>
    <w:rsid w:val="00592E41"/>
    <w:rsid w:val="005B592F"/>
    <w:rsid w:val="005D0734"/>
    <w:rsid w:val="005E5E5C"/>
    <w:rsid w:val="00632E5E"/>
    <w:rsid w:val="00673884"/>
    <w:rsid w:val="006D27F5"/>
    <w:rsid w:val="006F268D"/>
    <w:rsid w:val="006F2E72"/>
    <w:rsid w:val="00700785"/>
    <w:rsid w:val="00710469"/>
    <w:rsid w:val="00711A8B"/>
    <w:rsid w:val="007302C0"/>
    <w:rsid w:val="007C5424"/>
    <w:rsid w:val="007C6370"/>
    <w:rsid w:val="007D7AB5"/>
    <w:rsid w:val="007F4BB3"/>
    <w:rsid w:val="0080617B"/>
    <w:rsid w:val="008271CF"/>
    <w:rsid w:val="008A6D4E"/>
    <w:rsid w:val="008B29FE"/>
    <w:rsid w:val="008D5C01"/>
    <w:rsid w:val="00900292"/>
    <w:rsid w:val="00900642"/>
    <w:rsid w:val="00935CB1"/>
    <w:rsid w:val="00942872"/>
    <w:rsid w:val="009902E4"/>
    <w:rsid w:val="009A2F8D"/>
    <w:rsid w:val="009E3D73"/>
    <w:rsid w:val="00A50F9B"/>
    <w:rsid w:val="00A71D21"/>
    <w:rsid w:val="00AA63B9"/>
    <w:rsid w:val="00AB0A75"/>
    <w:rsid w:val="00AD0C87"/>
    <w:rsid w:val="00AD2898"/>
    <w:rsid w:val="00AF5911"/>
    <w:rsid w:val="00B261F4"/>
    <w:rsid w:val="00B47C54"/>
    <w:rsid w:val="00B8024D"/>
    <w:rsid w:val="00BB7F36"/>
    <w:rsid w:val="00BD294D"/>
    <w:rsid w:val="00C13251"/>
    <w:rsid w:val="00C354B9"/>
    <w:rsid w:val="00CA53BE"/>
    <w:rsid w:val="00CA7F87"/>
    <w:rsid w:val="00CD1A3D"/>
    <w:rsid w:val="00D33BB0"/>
    <w:rsid w:val="00D777DB"/>
    <w:rsid w:val="00D91A7F"/>
    <w:rsid w:val="00DC2D30"/>
    <w:rsid w:val="00DC7DF2"/>
    <w:rsid w:val="00DF2521"/>
    <w:rsid w:val="00E07CB5"/>
    <w:rsid w:val="00E23DDE"/>
    <w:rsid w:val="00E5511F"/>
    <w:rsid w:val="00E86B20"/>
    <w:rsid w:val="00EA3A6D"/>
    <w:rsid w:val="00ED100D"/>
    <w:rsid w:val="00ED4B96"/>
    <w:rsid w:val="00EE434D"/>
    <w:rsid w:val="00EE4BEB"/>
    <w:rsid w:val="00F05CEF"/>
    <w:rsid w:val="00F15A00"/>
    <w:rsid w:val="00F206E5"/>
    <w:rsid w:val="00F2384B"/>
    <w:rsid w:val="00F272A1"/>
    <w:rsid w:val="00FB2D8C"/>
    <w:rsid w:val="00FE76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31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6B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4B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7D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C7DF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C7DF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2589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29F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B29FE"/>
    <w:rPr>
      <w:rFonts w:eastAsiaTheme="minorEastAsia"/>
      <w:lang w:eastAsia="ja-JP"/>
    </w:rPr>
  </w:style>
  <w:style w:type="paragraph" w:styleId="BalloonText">
    <w:name w:val="Balloon Text"/>
    <w:basedOn w:val="Normal"/>
    <w:link w:val="BalloonTextChar"/>
    <w:uiPriority w:val="99"/>
    <w:semiHidden/>
    <w:unhideWhenUsed/>
    <w:rsid w:val="008B2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9FE"/>
    <w:rPr>
      <w:rFonts w:ascii="Tahoma" w:hAnsi="Tahoma" w:cs="Tahoma"/>
      <w:sz w:val="16"/>
      <w:szCs w:val="16"/>
    </w:rPr>
  </w:style>
  <w:style w:type="paragraph" w:styleId="Header">
    <w:name w:val="header"/>
    <w:basedOn w:val="Normal"/>
    <w:link w:val="HeaderChar"/>
    <w:uiPriority w:val="99"/>
    <w:unhideWhenUsed/>
    <w:rsid w:val="008B29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9FE"/>
  </w:style>
  <w:style w:type="paragraph" w:styleId="Footer">
    <w:name w:val="footer"/>
    <w:basedOn w:val="Normal"/>
    <w:link w:val="FooterChar"/>
    <w:uiPriority w:val="99"/>
    <w:unhideWhenUsed/>
    <w:rsid w:val="008B29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9FE"/>
  </w:style>
  <w:style w:type="character" w:customStyle="1" w:styleId="Heading1Char">
    <w:name w:val="Heading 1 Char"/>
    <w:basedOn w:val="DefaultParagraphFont"/>
    <w:link w:val="Heading1"/>
    <w:uiPriority w:val="9"/>
    <w:rsid w:val="00356BC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913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13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D4B96"/>
    <w:pPr>
      <w:ind w:left="720"/>
      <w:contextualSpacing/>
    </w:pPr>
  </w:style>
  <w:style w:type="character" w:styleId="CommentReference">
    <w:name w:val="annotation reference"/>
    <w:basedOn w:val="DefaultParagraphFont"/>
    <w:uiPriority w:val="99"/>
    <w:semiHidden/>
    <w:unhideWhenUsed/>
    <w:rsid w:val="00503951"/>
    <w:rPr>
      <w:sz w:val="18"/>
      <w:szCs w:val="18"/>
    </w:rPr>
  </w:style>
  <w:style w:type="paragraph" w:styleId="CommentText">
    <w:name w:val="annotation text"/>
    <w:basedOn w:val="Normal"/>
    <w:link w:val="CommentTextChar"/>
    <w:uiPriority w:val="99"/>
    <w:semiHidden/>
    <w:unhideWhenUsed/>
    <w:rsid w:val="00503951"/>
    <w:pPr>
      <w:spacing w:line="240" w:lineRule="auto"/>
    </w:pPr>
    <w:rPr>
      <w:sz w:val="24"/>
      <w:szCs w:val="24"/>
    </w:rPr>
  </w:style>
  <w:style w:type="character" w:customStyle="1" w:styleId="CommentTextChar">
    <w:name w:val="Comment Text Char"/>
    <w:basedOn w:val="DefaultParagraphFont"/>
    <w:link w:val="CommentText"/>
    <w:uiPriority w:val="99"/>
    <w:semiHidden/>
    <w:rsid w:val="00503951"/>
    <w:rPr>
      <w:sz w:val="24"/>
      <w:szCs w:val="24"/>
    </w:rPr>
  </w:style>
  <w:style w:type="paragraph" w:styleId="CommentSubject">
    <w:name w:val="annotation subject"/>
    <w:basedOn w:val="CommentText"/>
    <w:next w:val="CommentText"/>
    <w:link w:val="CommentSubjectChar"/>
    <w:uiPriority w:val="99"/>
    <w:semiHidden/>
    <w:unhideWhenUsed/>
    <w:rsid w:val="00503951"/>
    <w:rPr>
      <w:b/>
      <w:bCs/>
      <w:sz w:val="20"/>
      <w:szCs w:val="20"/>
    </w:rPr>
  </w:style>
  <w:style w:type="character" w:customStyle="1" w:styleId="CommentSubjectChar">
    <w:name w:val="Comment Subject Char"/>
    <w:basedOn w:val="CommentTextChar"/>
    <w:link w:val="CommentSubject"/>
    <w:uiPriority w:val="99"/>
    <w:semiHidden/>
    <w:rsid w:val="00503951"/>
    <w:rPr>
      <w:b/>
      <w:bCs/>
      <w:sz w:val="20"/>
      <w:szCs w:val="20"/>
    </w:rPr>
  </w:style>
  <w:style w:type="character" w:customStyle="1" w:styleId="Heading2Char">
    <w:name w:val="Heading 2 Char"/>
    <w:basedOn w:val="DefaultParagraphFont"/>
    <w:link w:val="Heading2"/>
    <w:uiPriority w:val="9"/>
    <w:rsid w:val="007F4B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7D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C7D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C7D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2589D"/>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6B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4B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7D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C7DF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C7DF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2589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29F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B29FE"/>
    <w:rPr>
      <w:rFonts w:eastAsiaTheme="minorEastAsia"/>
      <w:lang w:eastAsia="ja-JP"/>
    </w:rPr>
  </w:style>
  <w:style w:type="paragraph" w:styleId="BalloonText">
    <w:name w:val="Balloon Text"/>
    <w:basedOn w:val="Normal"/>
    <w:link w:val="BalloonTextChar"/>
    <w:uiPriority w:val="99"/>
    <w:semiHidden/>
    <w:unhideWhenUsed/>
    <w:rsid w:val="008B2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9FE"/>
    <w:rPr>
      <w:rFonts w:ascii="Tahoma" w:hAnsi="Tahoma" w:cs="Tahoma"/>
      <w:sz w:val="16"/>
      <w:szCs w:val="16"/>
    </w:rPr>
  </w:style>
  <w:style w:type="paragraph" w:styleId="Header">
    <w:name w:val="header"/>
    <w:basedOn w:val="Normal"/>
    <w:link w:val="HeaderChar"/>
    <w:uiPriority w:val="99"/>
    <w:unhideWhenUsed/>
    <w:rsid w:val="008B29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9FE"/>
  </w:style>
  <w:style w:type="paragraph" w:styleId="Footer">
    <w:name w:val="footer"/>
    <w:basedOn w:val="Normal"/>
    <w:link w:val="FooterChar"/>
    <w:uiPriority w:val="99"/>
    <w:unhideWhenUsed/>
    <w:rsid w:val="008B29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9FE"/>
  </w:style>
  <w:style w:type="character" w:customStyle="1" w:styleId="Heading1Char">
    <w:name w:val="Heading 1 Char"/>
    <w:basedOn w:val="DefaultParagraphFont"/>
    <w:link w:val="Heading1"/>
    <w:uiPriority w:val="9"/>
    <w:rsid w:val="00356BC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913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13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D4B96"/>
    <w:pPr>
      <w:ind w:left="720"/>
      <w:contextualSpacing/>
    </w:pPr>
  </w:style>
  <w:style w:type="character" w:styleId="CommentReference">
    <w:name w:val="annotation reference"/>
    <w:basedOn w:val="DefaultParagraphFont"/>
    <w:uiPriority w:val="99"/>
    <w:semiHidden/>
    <w:unhideWhenUsed/>
    <w:rsid w:val="00503951"/>
    <w:rPr>
      <w:sz w:val="18"/>
      <w:szCs w:val="18"/>
    </w:rPr>
  </w:style>
  <w:style w:type="paragraph" w:styleId="CommentText">
    <w:name w:val="annotation text"/>
    <w:basedOn w:val="Normal"/>
    <w:link w:val="CommentTextChar"/>
    <w:uiPriority w:val="99"/>
    <w:semiHidden/>
    <w:unhideWhenUsed/>
    <w:rsid w:val="00503951"/>
    <w:pPr>
      <w:spacing w:line="240" w:lineRule="auto"/>
    </w:pPr>
    <w:rPr>
      <w:sz w:val="24"/>
      <w:szCs w:val="24"/>
    </w:rPr>
  </w:style>
  <w:style w:type="character" w:customStyle="1" w:styleId="CommentTextChar">
    <w:name w:val="Comment Text Char"/>
    <w:basedOn w:val="DefaultParagraphFont"/>
    <w:link w:val="CommentText"/>
    <w:uiPriority w:val="99"/>
    <w:semiHidden/>
    <w:rsid w:val="00503951"/>
    <w:rPr>
      <w:sz w:val="24"/>
      <w:szCs w:val="24"/>
    </w:rPr>
  </w:style>
  <w:style w:type="paragraph" w:styleId="CommentSubject">
    <w:name w:val="annotation subject"/>
    <w:basedOn w:val="CommentText"/>
    <w:next w:val="CommentText"/>
    <w:link w:val="CommentSubjectChar"/>
    <w:uiPriority w:val="99"/>
    <w:semiHidden/>
    <w:unhideWhenUsed/>
    <w:rsid w:val="00503951"/>
    <w:rPr>
      <w:b/>
      <w:bCs/>
      <w:sz w:val="20"/>
      <w:szCs w:val="20"/>
    </w:rPr>
  </w:style>
  <w:style w:type="character" w:customStyle="1" w:styleId="CommentSubjectChar">
    <w:name w:val="Comment Subject Char"/>
    <w:basedOn w:val="CommentTextChar"/>
    <w:link w:val="CommentSubject"/>
    <w:uiPriority w:val="99"/>
    <w:semiHidden/>
    <w:rsid w:val="00503951"/>
    <w:rPr>
      <w:b/>
      <w:bCs/>
      <w:sz w:val="20"/>
      <w:szCs w:val="20"/>
    </w:rPr>
  </w:style>
  <w:style w:type="character" w:customStyle="1" w:styleId="Heading2Char">
    <w:name w:val="Heading 2 Char"/>
    <w:basedOn w:val="DefaultParagraphFont"/>
    <w:link w:val="Heading2"/>
    <w:uiPriority w:val="9"/>
    <w:rsid w:val="007F4B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7D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C7D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C7D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2589D"/>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Vorbit:                            Reddit Data Mining and Machine Learning Software</vt:lpstr>
    </vt:vector>
  </TitlesOfParts>
  <Company/>
  <LinksUpToDate>false</LinksUpToDate>
  <CharactersWithSpaces>6925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Vorbit:                            Reddit Data Mining and Machine Learning Software</dc:title>
  <dc:subject>Neumont University Capstone</dc:subject>
  <dc:creator>Felix Milea-Ciobanu</dc:creator>
  <cp:lastModifiedBy>Felix</cp:lastModifiedBy>
  <cp:revision>2</cp:revision>
  <dcterms:created xsi:type="dcterms:W3CDTF">2013-12-04T21:19:00Z</dcterms:created>
  <dcterms:modified xsi:type="dcterms:W3CDTF">2013-12-04T21:19:00Z</dcterms:modified>
</cp:coreProperties>
</file>